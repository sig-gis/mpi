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1DCF" w14:textId="77777777" w:rsidR="00FF75D5" w:rsidRDefault="00FF75D5">
      <w:pPr>
        <w:spacing w:after="0" w:line="100" w:lineRule="exact"/>
        <w:rPr>
          <w:sz w:val="10"/>
          <w:szCs w:val="10"/>
        </w:rPr>
      </w:pPr>
    </w:p>
    <w:p w14:paraId="7BB71DD0" w14:textId="77777777" w:rsidR="00FF75D5" w:rsidRDefault="000D465D">
      <w:pPr>
        <w:spacing w:after="0" w:line="240" w:lineRule="auto"/>
        <w:ind w:left="558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BB71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1.65pt;mso-position-horizontal-relative:char;mso-position-vertical-relative:line">
            <v:imagedata r:id="rId6" o:title=""/>
          </v:shape>
        </w:pict>
      </w:r>
    </w:p>
    <w:p w14:paraId="7BB71DD1" w14:textId="77777777" w:rsidR="00FF75D5" w:rsidRDefault="00FF75D5">
      <w:pPr>
        <w:spacing w:before="7" w:after="0" w:line="240" w:lineRule="exact"/>
        <w:rPr>
          <w:sz w:val="24"/>
          <w:szCs w:val="24"/>
        </w:rPr>
      </w:pPr>
    </w:p>
    <w:p w14:paraId="7BB71DD2" w14:textId="77777777" w:rsidR="00FF75D5" w:rsidRDefault="007276FD">
      <w:pPr>
        <w:spacing w:before="23" w:after="0" w:line="240" w:lineRule="auto"/>
        <w:ind w:left="2517" w:right="255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Child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Standards</w:t>
      </w:r>
    </w:p>
    <w:p w14:paraId="7BB71DD3" w14:textId="77777777" w:rsidR="00FF75D5" w:rsidRDefault="007276FD">
      <w:pPr>
        <w:spacing w:before="1" w:after="0" w:line="240" w:lineRule="auto"/>
        <w:ind w:left="2875" w:right="29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STATA</w:t>
      </w:r>
      <w:r>
        <w:rPr>
          <w:rFonts w:ascii="Times New Roman" w:eastAsia="Times New Roman" w:hAnsi="Times New Roman" w:cs="Times New Roman"/>
          <w:b/>
          <w:bCs/>
          <w:color w:val="0000FF"/>
          <w:spacing w:val="-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igro</w:t>
      </w:r>
      <w:r>
        <w:rPr>
          <w:rFonts w:ascii="Times New Roman" w:eastAsia="Times New Roman" w:hAnsi="Times New Roman" w:cs="Times New Roman"/>
          <w:b/>
          <w:bCs/>
          <w:color w:val="0000FF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b/>
          <w:bCs/>
          <w:color w:val="0000FF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99"/>
          <w:sz w:val="28"/>
          <w:szCs w:val="28"/>
        </w:rPr>
        <w:t>pac</w:t>
      </w:r>
      <w:r>
        <w:rPr>
          <w:rFonts w:ascii="Times New Roman" w:eastAsia="Times New Roman" w:hAnsi="Times New Roman" w:cs="Times New Roman"/>
          <w:b/>
          <w:bCs/>
          <w:color w:val="0000FF"/>
          <w:spacing w:val="-2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FF"/>
          <w:w w:val="99"/>
          <w:sz w:val="28"/>
          <w:szCs w:val="28"/>
        </w:rPr>
        <w:t>age</w:t>
      </w:r>
    </w:p>
    <w:p w14:paraId="7BB71DD4" w14:textId="77777777" w:rsidR="00FF75D5" w:rsidRDefault="00FF75D5">
      <w:pPr>
        <w:spacing w:before="11" w:after="0" w:line="260" w:lineRule="exact"/>
        <w:rPr>
          <w:sz w:val="26"/>
          <w:szCs w:val="26"/>
        </w:rPr>
      </w:pPr>
    </w:p>
    <w:p w14:paraId="7BB71DD5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igro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up_s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7BB71DD6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DD7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igrowup_standard.ado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igrowup_rest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icted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B71DD8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DD9" w14:textId="77777777" w:rsidR="00FF75D5" w:rsidRDefault="007276FD">
      <w:pPr>
        <w:spacing w:after="0" w:line="239" w:lineRule="auto"/>
        <w:ind w:left="480" w:right="24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Nine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(read-only)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sets 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Growth Standards: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wflanthro.dta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wfhanthro.dta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hcanthro.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acanthro.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tsant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ro.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DDA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DDB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e.pdf</w:t>
      </w:r>
    </w:p>
    <w:p w14:paraId="7BB71DDC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DDD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An 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survey.dta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DDE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DDF" w14:textId="33D80E9F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 w:rsidR="001D7881">
        <w:rPr>
          <w:rFonts w:ascii="Times New Roman" w:eastAsia="Times New Roman" w:hAnsi="Times New Roman" w:cs="Times New Roman"/>
          <w:sz w:val="24"/>
          <w:szCs w:val="24"/>
        </w:rPr>
        <w:t>T</w:t>
      </w:r>
      <w:r w:rsidR="00F564A2">
        <w:rPr>
          <w:rFonts w:ascii="Times New Roman" w:eastAsia="Times New Roman" w:hAnsi="Times New Roman" w:cs="Times New Roman"/>
          <w:sz w:val="24"/>
          <w:szCs w:val="24"/>
        </w:rPr>
        <w:t>wo</w:t>
      </w:r>
      <w:r w:rsidR="001D7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do-files,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survey_standard.do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survey_restricted.do.</w:t>
      </w:r>
    </w:p>
    <w:p w14:paraId="7BB71DE0" w14:textId="77777777" w:rsidR="00FF75D5" w:rsidRDefault="00FF75D5">
      <w:pPr>
        <w:spacing w:before="1" w:after="0" w:line="280" w:lineRule="exact"/>
        <w:rPr>
          <w:sz w:val="28"/>
          <w:szCs w:val="28"/>
        </w:rPr>
      </w:pPr>
    </w:p>
    <w:p w14:paraId="7BB71DE1" w14:textId="77777777" w:rsidR="00FF75D5" w:rsidRDefault="007276FD">
      <w:pPr>
        <w:spacing w:after="0" w:line="274" w:lineRule="exact"/>
        <w:ind w:left="480" w:right="5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 files: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ysurvey_z_st.xls,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mysurvey_z_rc.xls,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ysurvey_z_st.dta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mysurvey_z_rc.dta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ysurvey_prev_st.xls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ysurvey_prev_rc.xls.</w:t>
      </w:r>
    </w:p>
    <w:p w14:paraId="7BB71DE2" w14:textId="77777777" w:rsidR="00FF75D5" w:rsidRDefault="00FF75D5">
      <w:pPr>
        <w:spacing w:before="2" w:after="0" w:line="150" w:lineRule="exact"/>
        <w:rPr>
          <w:sz w:val="15"/>
          <w:szCs w:val="15"/>
        </w:rPr>
      </w:pPr>
    </w:p>
    <w:p w14:paraId="7BB71DE3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DE4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DE5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Pre-requi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</w:t>
      </w:r>
    </w:p>
    <w:p w14:paraId="7BB71DE6" w14:textId="77777777" w:rsidR="00FF75D5" w:rsidRDefault="00FF75D5">
      <w:pPr>
        <w:spacing w:before="12" w:after="0" w:line="260" w:lineRule="exact"/>
        <w:rPr>
          <w:sz w:val="26"/>
          <w:szCs w:val="26"/>
        </w:rPr>
      </w:pPr>
    </w:p>
    <w:p w14:paraId="7BB71DE7" w14:textId="77777777" w:rsidR="00FF75D5" w:rsidRDefault="007276FD">
      <w:pPr>
        <w:spacing w:after="0" w:line="240" w:lineRule="auto"/>
        <w:ind w:left="120" w:right="2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STATA Version 7.0 Stata/SE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(Special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higher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igrowup_standard.ado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igrowup_restrice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Intercooled </w:t>
      </w:r>
      <w:r>
        <w:rPr>
          <w:rFonts w:ascii="Times New Roman" w:eastAsia="Times New Roman" w:hAnsi="Times New Roman" w:cs="Times New Roman"/>
          <w:sz w:val="24"/>
          <w:szCs w:val="24"/>
        </w:rPr>
        <w:t>Stata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</w:p>
    <w:p w14:paraId="7BB71DE8" w14:textId="77777777" w:rsidR="00FF75D5" w:rsidRDefault="007276FD">
      <w:pPr>
        <w:spacing w:after="0" w:line="239" w:lineRule="auto"/>
        <w:ind w:left="120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2,047 varia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only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(see 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macros'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Exported files</w:t>
      </w:r>
      <w:r>
        <w:rPr>
          <w:rFonts w:ascii="Times New Roman" w:eastAsia="Times New Roman" w:hAnsi="Times New Roman" w:cs="Times New Roman"/>
          <w:sz w:val="24"/>
          <w:szCs w:val="24"/>
        </w:rPr>
        <w:t>, point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1).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 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sex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anthropo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specified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Parameters </w:t>
      </w:r>
      <w:r>
        <w:rPr>
          <w:rFonts w:ascii="Times New Roman" w:eastAsia="Times New Roman" w:hAnsi="Times New Roman" w:cs="Times New Roman"/>
          <w:sz w:val="24"/>
          <w:szCs w:val="24"/>
        </w:rPr>
        <w:t>section.</w:t>
      </w:r>
    </w:p>
    <w:p w14:paraId="7BB71DE9" w14:textId="77777777" w:rsidR="00FF75D5" w:rsidRDefault="00FF75D5">
      <w:pPr>
        <w:spacing w:before="9" w:after="0" w:line="240" w:lineRule="exact"/>
        <w:rPr>
          <w:sz w:val="24"/>
          <w:szCs w:val="24"/>
        </w:rPr>
      </w:pPr>
    </w:p>
    <w:p w14:paraId="7BB71DEA" w14:textId="77777777" w:rsidR="00FF75D5" w:rsidRDefault="007276FD">
      <w:pPr>
        <w:spacing w:before="2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Precaution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B71DEB" w14:textId="77777777" w:rsidR="00FF75D5" w:rsidRDefault="00FF75D5">
      <w:pPr>
        <w:spacing w:before="18" w:after="0" w:line="260" w:lineRule="exact"/>
        <w:rPr>
          <w:sz w:val="26"/>
          <w:szCs w:val="26"/>
        </w:rPr>
      </w:pPr>
    </w:p>
    <w:p w14:paraId="7BB71DEC" w14:textId="77777777" w:rsidR="00FF75D5" w:rsidRDefault="007276FD">
      <w:pPr>
        <w:spacing w:after="0" w:line="274" w:lineRule="exact"/>
        <w:ind w:left="840" w:right="32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Avoid 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underscore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"_"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data set;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otherwise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replaced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ones created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acro.</w:t>
      </w:r>
    </w:p>
    <w:p w14:paraId="7BB71DED" w14:textId="77777777" w:rsidR="00FF75D5" w:rsidRDefault="00FF75D5">
      <w:pPr>
        <w:spacing w:before="13" w:after="0" w:line="260" w:lineRule="exact"/>
        <w:rPr>
          <w:sz w:val="26"/>
          <w:szCs w:val="26"/>
        </w:rPr>
      </w:pPr>
    </w:p>
    <w:p w14:paraId="7BB71DEE" w14:textId="77777777" w:rsidR="00FF75D5" w:rsidRDefault="007276FD">
      <w:pPr>
        <w:spacing w:after="0" w:line="240" w:lineRule="auto"/>
        <w:ind w:left="840" w:right="32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Avoid 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porary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underscore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"_"; otherwise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replaced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porary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ones created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acro.</w:t>
      </w:r>
    </w:p>
    <w:p w14:paraId="7BB71DEF" w14:textId="77777777" w:rsidR="00FF75D5" w:rsidRDefault="00FF75D5">
      <w:pPr>
        <w:spacing w:before="1" w:after="0" w:line="280" w:lineRule="exact"/>
        <w:rPr>
          <w:sz w:val="28"/>
          <w:szCs w:val="28"/>
        </w:rPr>
      </w:pPr>
    </w:p>
    <w:p w14:paraId="7BB71DF0" w14:textId="77777777" w:rsidR="00FF75D5" w:rsidRDefault="007276FD">
      <w:pPr>
        <w:spacing w:after="0" w:line="274" w:lineRule="exact"/>
        <w:ind w:left="840" w:right="60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Avoid 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global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underscore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“_”, except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DF1" w14:textId="77777777" w:rsidR="00FF75D5" w:rsidRDefault="00FF75D5">
      <w:pPr>
        <w:spacing w:after="0"/>
        <w:sectPr w:rsidR="00FF75D5">
          <w:footerReference w:type="default" r:id="rId7"/>
          <w:type w:val="continuous"/>
          <w:pgSz w:w="12240" w:h="15840"/>
          <w:pgMar w:top="1340" w:right="1620" w:bottom="920" w:left="1680" w:header="720" w:footer="727" w:gutter="0"/>
          <w:pgNumType w:start="1"/>
          <w:cols w:space="720"/>
        </w:sectPr>
      </w:pPr>
    </w:p>
    <w:p w14:paraId="7BB71DF2" w14:textId="77777777" w:rsidR="00FF75D5" w:rsidRDefault="007276FD">
      <w:pPr>
        <w:spacing w:before="59" w:after="0" w:line="240" w:lineRule="auto"/>
        <w:ind w:left="120" w:right="47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Contact for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reporting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ugs/ comm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nts:</w:t>
      </w:r>
    </w:p>
    <w:p w14:paraId="7BB71DF3" w14:textId="77777777" w:rsidR="00FF75D5" w:rsidRDefault="00FF75D5">
      <w:pPr>
        <w:spacing w:before="18" w:after="0" w:line="260" w:lineRule="exact"/>
        <w:rPr>
          <w:sz w:val="26"/>
          <w:szCs w:val="26"/>
        </w:rPr>
      </w:pPr>
    </w:p>
    <w:p w14:paraId="7BB71DF4" w14:textId="47582300" w:rsidR="00FF75D5" w:rsidDel="00A53337" w:rsidRDefault="007276FD">
      <w:pPr>
        <w:spacing w:after="0" w:line="274" w:lineRule="exact"/>
        <w:ind w:left="120" w:right="192"/>
        <w:jc w:val="both"/>
        <w:rPr>
          <w:del w:id="0" w:author="Richard Kumapley" w:date="2018-12-18T09:19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encounter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ckage,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send 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clear description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tified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del w:id="1" w:author="Richard Kumapley" w:date="2018-12-18T09:18:00Z">
        <w:r w:rsidDel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begin"/>
        </w:r>
        <w:r w:rsidDel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InstrText xml:space="preserve"> HYPERLINK "mailto:anthro2005@who.int" \h </w:delInstrText>
        </w:r>
        <w:r w:rsidDel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separate"/>
        </w:r>
        <w:r w:rsidDel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anthro2005@who.in</w:delText>
        </w:r>
        <w:r w:rsidDel="00A53337"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delText>t</w:delText>
        </w:r>
        <w:r w:rsidDel="00A53337"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fldChar w:fldCharType="end"/>
        </w:r>
      </w:del>
      <w:ins w:id="2" w:author="Richard Kumapley" w:date="2018-12-18T09:18:00Z">
        <w:r w:rsidR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begin"/>
        </w:r>
        <w:r w:rsidR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nstrText xml:space="preserve"> HYPERLINK "mailto:anthro2005@who.int" \h </w:instrText>
        </w:r>
        <w:r w:rsidR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A5333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data@unicef.org</w:t>
        </w:r>
        <w:r w:rsidR="00A53337"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fldChar w:fldCharType="end"/>
        </w:r>
      </w:ins>
      <w:r>
        <w:rPr>
          <w:rFonts w:ascii="Times New Roman" w:eastAsia="Times New Roman" w:hAnsi="Times New Roman" w:cs="Times New Roman"/>
          <w:sz w:val="24"/>
          <w:szCs w:val="24"/>
        </w:rPr>
        <w:t>", specifying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ins w:id="3" w:author="Richard Kumapley" w:date="2018-12-18T09:19:00Z">
        <w:r w:rsidR="00A533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BB71DF5" w14:textId="77777777" w:rsidR="00FF75D5" w:rsidRDefault="007276FD">
      <w:pPr>
        <w:spacing w:after="0" w:line="274" w:lineRule="exact"/>
        <w:ind w:left="120" w:right="192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Richard Kumapley" w:date="2018-12-18T09:19:00Z">
          <w:pPr>
            <w:spacing w:after="0" w:line="276" w:lineRule="exact"/>
            <w:ind w:left="120" w:right="258"/>
          </w:pPr>
        </w:pPrChange>
      </w:pPr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concerns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igro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up_Stata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package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igrowup_standard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igrowup_restricte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kindly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STATA you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you.</w:t>
      </w:r>
    </w:p>
    <w:p w14:paraId="7BB71DF6" w14:textId="77777777" w:rsidR="00FF75D5" w:rsidRDefault="00FF75D5">
      <w:pPr>
        <w:spacing w:before="14" w:after="0" w:line="260" w:lineRule="exact"/>
        <w:rPr>
          <w:sz w:val="26"/>
          <w:szCs w:val="26"/>
        </w:rPr>
      </w:pPr>
    </w:p>
    <w:p w14:paraId="7BB71DF7" w14:textId="77777777" w:rsidR="00FF75D5" w:rsidRDefault="007276FD">
      <w:pPr>
        <w:spacing w:after="0" w:line="240" w:lineRule="auto"/>
        <w:ind w:left="120" w:right="57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setup and run</w:t>
      </w:r>
    </w:p>
    <w:p w14:paraId="7BB71DF8" w14:textId="77777777" w:rsidR="00FF75D5" w:rsidRDefault="00FF75D5">
      <w:pPr>
        <w:spacing w:before="14" w:after="0" w:line="260" w:lineRule="exact"/>
        <w:rPr>
          <w:sz w:val="26"/>
          <w:szCs w:val="26"/>
        </w:rPr>
      </w:pPr>
    </w:p>
    <w:p w14:paraId="7BB71DF9" w14:textId="77777777" w:rsidR="00FF75D5" w:rsidRDefault="007276FD">
      <w:pPr>
        <w:spacing w:after="0" w:line="240" w:lineRule="auto"/>
        <w:ind w:left="960" w:right="145" w:hanging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1. 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sub-directory,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"D:\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igrowup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STATA", where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wish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igro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up_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tata.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z w:val="24"/>
          <w:szCs w:val="24"/>
        </w:rPr>
        <w:t>). 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reserved only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gram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</w:t>
      </w:r>
    </w:p>
    <w:p w14:paraId="7BB71DFA" w14:textId="77777777" w:rsidR="00FF75D5" w:rsidRDefault="007276FD">
      <w:pPr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igrowup_standard.ado</w:t>
      </w:r>
      <w:proofErr w:type="spellEnd"/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igrowu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_restricte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ile.</w:t>
      </w:r>
    </w:p>
    <w:p w14:paraId="7BB71DFB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DFC" w14:textId="77777777" w:rsidR="00FF75D5" w:rsidRDefault="007276FD">
      <w:pPr>
        <w:spacing w:after="0" w:line="240" w:lineRule="auto"/>
        <w:ind w:left="960" w:right="505" w:hanging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2. 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-directory,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"D:\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igrowup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survey.dta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pertaining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STATA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nput 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to.</w:t>
      </w:r>
    </w:p>
    <w:p w14:paraId="7BB71DFD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DFE" w14:textId="77777777" w:rsidR="00FF75D5" w:rsidRDefault="007276FD">
      <w:pPr>
        <w:spacing w:after="0" w:line="240" w:lineRule="auto"/>
        <w:ind w:left="960" w:right="126" w:hanging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3. 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recommended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start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loading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 (also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found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survey_st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ndard.do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survey_restricted.d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)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do-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 editor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prepared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acros'</w:t>
      </w:r>
    </w:p>
    <w:p w14:paraId="7BB71DFF" w14:textId="77777777" w:rsidR="00FF75D5" w:rsidRDefault="007276FD">
      <w:pPr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ents.</w:t>
      </w:r>
    </w:p>
    <w:p w14:paraId="7BB71E00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01" w14:textId="77777777" w:rsidR="00FF75D5" w:rsidRDefault="007276FD">
      <w:pPr>
        <w:spacing w:after="0" w:line="240" w:lineRule="auto"/>
        <w:ind w:left="120" w:right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on Stata/SE: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Stata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(type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ers of Intercooled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oduce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 scores output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</w:t>
      </w:r>
    </w:p>
    <w:p w14:paraId="7BB71E02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03" w14:textId="77777777" w:rsidR="00FF75D5" w:rsidRDefault="007276FD">
      <w:pPr>
        <w:spacing w:after="0" w:line="240" w:lineRule="auto"/>
        <w:ind w:left="2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Please wait, programme is calculating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prevalences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.............</w:t>
      </w:r>
    </w:p>
    <w:p w14:paraId="7BB71E04" w14:textId="77777777" w:rsidR="00FF75D5" w:rsidRDefault="007276FD">
      <w:pPr>
        <w:spacing w:after="0" w:line="240" w:lineRule="auto"/>
        <w:ind w:left="2640" w:right="1379" w:firstLine="2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.............................................. no room to add more variables</w:t>
      </w:r>
    </w:p>
    <w:p w14:paraId="7BB71E05" w14:textId="77777777" w:rsidR="00FF75D5" w:rsidRDefault="00FF75D5">
      <w:pPr>
        <w:spacing w:before="2" w:after="0" w:line="150" w:lineRule="exact"/>
        <w:rPr>
          <w:sz w:val="15"/>
          <w:szCs w:val="15"/>
        </w:rPr>
      </w:pPr>
    </w:p>
    <w:p w14:paraId="7BB71E06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E07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E08" w14:textId="77777777" w:rsidR="00FF75D5" w:rsidRDefault="007276FD">
      <w:pPr>
        <w:spacing w:after="0" w:line="240" w:lineRule="auto"/>
        <w:ind w:left="120" w:right="76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7BB71E09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0A" w14:textId="77777777" w:rsidR="00FF75D5" w:rsidRDefault="007276FD">
      <w:pPr>
        <w:spacing w:after="0" w:line="239" w:lineRule="auto"/>
        <w:ind w:left="120" w:right="1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Multicentre</w:t>
      </w:r>
      <w:proofErr w:type="spellEnd"/>
      <w:r>
        <w:rPr>
          <w:rFonts w:ascii="Times New Roman" w:eastAsia="Times New Roman" w:hAnsi="Times New Roman" w:cs="Times New Roman"/>
        </w:rPr>
        <w:t xml:space="preserve"> Growth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Reference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Stu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Gr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006).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Child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rowth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Stan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ards: Length/height-for-</w:t>
      </w:r>
      <w:proofErr w:type="gramStart"/>
      <w:r>
        <w:rPr>
          <w:rFonts w:ascii="Times New Roman" w:eastAsia="Times New Roman" w:hAnsi="Times New Roman" w:cs="Times New Roman"/>
        </w:rPr>
        <w:t xml:space="preserve">age,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weight</w:t>
      </w:r>
      <w:proofErr w:type="gramEnd"/>
      <w:r>
        <w:rPr>
          <w:rFonts w:ascii="Times New Roman" w:eastAsia="Times New Roman" w:hAnsi="Times New Roman" w:cs="Times New Roman"/>
        </w:rPr>
        <w:t xml:space="preserve">-for-age,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weight-for-length,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weight-for-height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bo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mass index-for-age: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Methods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develo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 xml:space="preserve">ment.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2"/>
        </w:rPr>
        <w:t>v</w:t>
      </w:r>
      <w:r>
        <w:rPr>
          <w:rFonts w:ascii="Times New Roman" w:eastAsia="Times New Roman" w:hAnsi="Times New Roman" w:cs="Times New Roman"/>
        </w:rPr>
        <w:t xml:space="preserve">a: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World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Health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Organization;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pp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312. (available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site: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5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w w:val="99"/>
            <w:u w:val="single" w:color="0000FF"/>
          </w:rPr>
          <w:t>http://www.who.int/chi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w w:val="99"/>
            <w:u w:val="single" w:color="0000FF"/>
          </w:rPr>
          <w:t>dg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u w:val="single" w:color="0000FF"/>
          </w:rPr>
          <w:t>r</w:t>
        </w:r>
        <w:r>
          <w:rPr>
            <w:rFonts w:ascii="Times New Roman" w:eastAsia="Times New Roman" w:hAnsi="Times New Roman" w:cs="Times New Roman"/>
            <w:color w:val="0000FF"/>
            <w:w w:val="99"/>
            <w:u w:val="single" w:color="0000FF"/>
          </w:rPr>
          <w:t>owth/publica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99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w w:val="99"/>
            <w:u w:val="single" w:color="0000FF"/>
          </w:rPr>
          <w:t>ions/en/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</w:rPr>
        <w:t>)</w:t>
      </w:r>
    </w:p>
    <w:p w14:paraId="7BB71E0B" w14:textId="77777777" w:rsidR="00FF75D5" w:rsidRDefault="00FF75D5">
      <w:pPr>
        <w:spacing w:after="0" w:line="280" w:lineRule="exact"/>
        <w:rPr>
          <w:sz w:val="28"/>
          <w:szCs w:val="28"/>
        </w:rPr>
      </w:pPr>
    </w:p>
    <w:p w14:paraId="7BB71E0C" w14:textId="77777777" w:rsidR="00FF75D5" w:rsidRDefault="007276FD">
      <w:pPr>
        <w:spacing w:after="0" w:line="239" w:lineRule="auto"/>
        <w:ind w:left="120" w:right="121"/>
        <w:jc w:val="both"/>
        <w:rPr>
          <w:rFonts w:ascii="Times New Roman" w:eastAsia="Times New Roman" w:hAnsi="Times New Roman" w:cs="Times New Roman"/>
        </w:rPr>
      </w:pPr>
      <w:commentRangeStart w:id="5"/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Multicentre</w:t>
      </w:r>
      <w:proofErr w:type="spellEnd"/>
      <w:r>
        <w:rPr>
          <w:rFonts w:ascii="Times New Roman" w:eastAsia="Times New Roman" w:hAnsi="Times New Roman" w:cs="Times New Roman"/>
        </w:rPr>
        <w:t xml:space="preserve"> Growth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Reference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(2</w:t>
      </w:r>
      <w:r>
        <w:rPr>
          <w:rFonts w:ascii="Times New Roman" w:eastAsia="Times New Roman" w:hAnsi="Times New Roman" w:cs="Times New Roman"/>
        </w:rPr>
        <w:t>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Child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Growth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Standards: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Head circ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erence-for-age, 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circ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ence-for-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ge,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triceps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skinfold-for-age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subscapular skinfold-for-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ge: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Methods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develo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ment.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Geneva: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World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Health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Organization;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i/>
        </w:rPr>
        <w:t>forthcom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)</w:t>
      </w:r>
      <w:commentRangeEnd w:id="5"/>
      <w:r w:rsidR="00012EB6">
        <w:rPr>
          <w:rStyle w:val="CommentReference"/>
        </w:rPr>
        <w:commentReference w:id="5"/>
      </w:r>
    </w:p>
    <w:p w14:paraId="7BB71E0D" w14:textId="77777777" w:rsidR="00FF75D5" w:rsidRDefault="00FF75D5">
      <w:pPr>
        <w:spacing w:after="0"/>
        <w:jc w:val="both"/>
        <w:sectPr w:rsidR="00FF75D5">
          <w:pgSz w:w="12240" w:h="15840"/>
          <w:pgMar w:top="1380" w:right="1620" w:bottom="920" w:left="1680" w:header="0" w:footer="727" w:gutter="0"/>
          <w:cols w:space="720"/>
        </w:sectPr>
      </w:pPr>
    </w:p>
    <w:p w14:paraId="7BB71E0E" w14:textId="77777777" w:rsidR="00FF75D5" w:rsidRDefault="007276FD">
      <w:pPr>
        <w:spacing w:before="60"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The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macro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igro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p_standa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d.ad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BB71E0F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10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7BB71E11" w14:textId="77777777" w:rsidR="00FF75D5" w:rsidRDefault="00FF75D5">
      <w:pPr>
        <w:spacing w:before="14" w:after="0" w:line="260" w:lineRule="exact"/>
        <w:rPr>
          <w:sz w:val="26"/>
          <w:szCs w:val="26"/>
        </w:rPr>
      </w:pPr>
    </w:p>
    <w:p w14:paraId="7BB71E12" w14:textId="77777777" w:rsidR="00FF75D5" w:rsidRDefault="007276FD">
      <w:pPr>
        <w:spacing w:after="0" w:line="239" w:lineRule="auto"/>
        <w:ind w:left="820" w:right="21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igrowup_standard.ado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calculates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eight </w:t>
      </w:r>
      <w:r>
        <w:rPr>
          <w:rFonts w:ascii="Times New Roman" w:eastAsia="Times New Roman" w:hAnsi="Times New Roman" w:cs="Times New Roman"/>
          <w:sz w:val="24"/>
          <w:szCs w:val="24"/>
        </w:rPr>
        <w:t>anthropo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indicators,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weight-for-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ge,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length/height-for-age,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or- length/height,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(BMI)-for-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ference-for-age,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arm 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ference-for-age,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triceps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skinfold-for-age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subscapular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skinfold-for-age based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Growth Standards.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(non-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non-flagge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r-specific prevale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(standard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analysis).</w:t>
      </w:r>
    </w:p>
    <w:p w14:paraId="7BB71E13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14" w14:textId="77777777" w:rsidR="00FF75D5" w:rsidRDefault="007276FD">
      <w:pPr>
        <w:spacing w:after="0" w:line="240" w:lineRule="auto"/>
        <w:ind w:left="820" w:right="47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age-specific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prevalence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under/over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nutrition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SD)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indicator.</w:t>
      </w:r>
    </w:p>
    <w:p w14:paraId="7BB71E15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16" w14:textId="77777777" w:rsidR="00FF75D5" w:rsidRDefault="007276FD">
      <w:pPr>
        <w:spacing w:after="0" w:line="240" w:lineRule="auto"/>
        <w:ind w:left="820" w:right="43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 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nine </w:t>
      </w:r>
      <w:r>
        <w:rPr>
          <w:rFonts w:ascii="Times New Roman" w:eastAsia="Times New Roman" w:hAnsi="Times New Roman" w:cs="Times New Roman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-only)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sets 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WHO Child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Growth Standards: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wflanthro.dta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wfhanthro.dta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hcanthro.dta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tsanthro.dta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E17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18" w14:textId="77777777" w:rsidR="00FF75D5" w:rsidRDefault="007276FD">
      <w:pPr>
        <w:spacing w:after="0" w:line="240" w:lineRule="auto"/>
        <w:ind w:left="820" w:right="51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Extre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(i.e.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biologically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plausible)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cores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cator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flagged according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71E19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1A" w14:textId="77777777" w:rsidR="00FF75D5" w:rsidRDefault="007276FD">
      <w:pPr>
        <w:tabs>
          <w:tab w:val="left" w:pos="640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Weight-for-age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1B" w14:textId="77777777" w:rsidR="00FF75D5" w:rsidRDefault="007276FD">
      <w:pPr>
        <w:tabs>
          <w:tab w:val="left" w:pos="6400"/>
        </w:tabs>
        <w:spacing w:after="0" w:line="275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Length/height-for-age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BB71E1C" w14:textId="77777777" w:rsidR="00FF75D5" w:rsidRDefault="007276FD">
      <w:pPr>
        <w:tabs>
          <w:tab w:val="left" w:pos="640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Weight-for-length/height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1D" w14:textId="77777777" w:rsidR="00FF75D5" w:rsidRDefault="007276FD">
      <w:pPr>
        <w:tabs>
          <w:tab w:val="left" w:pos="640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BMI-for-age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1E" w14:textId="77777777" w:rsidR="00FF75D5" w:rsidRDefault="007276FD">
      <w:pPr>
        <w:tabs>
          <w:tab w:val="left" w:pos="640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>ference-for-age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zhc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  or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zhc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1F" w14:textId="77777777" w:rsidR="00FF75D5" w:rsidRDefault="007276FD">
      <w:pPr>
        <w:tabs>
          <w:tab w:val="left" w:pos="63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circumference-for-age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zac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-5 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20" w14:textId="77777777" w:rsidR="00FF75D5" w:rsidRDefault="007276FD">
      <w:pPr>
        <w:tabs>
          <w:tab w:val="left" w:pos="6400"/>
          <w:tab w:val="left" w:pos="7360"/>
          <w:tab w:val="left" w:pos="8160"/>
        </w:tabs>
        <w:spacing w:after="0" w:line="275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Triceps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fold-for-age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zts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or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21" w14:textId="77777777" w:rsidR="00FF75D5" w:rsidRDefault="007276FD">
      <w:pPr>
        <w:tabs>
          <w:tab w:val="left" w:pos="6400"/>
          <w:tab w:val="left" w:pos="73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Subscapular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skinfold-for-age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22" w14:textId="77777777" w:rsidR="00FF75D5" w:rsidRDefault="00FF75D5">
      <w:pPr>
        <w:spacing w:before="4" w:after="0" w:line="150" w:lineRule="exact"/>
        <w:rPr>
          <w:sz w:val="15"/>
          <w:szCs w:val="15"/>
        </w:rPr>
      </w:pPr>
    </w:p>
    <w:p w14:paraId="7BB71E23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E24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E25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7BB71E26" w14:textId="77777777" w:rsidR="00FF75D5" w:rsidRDefault="00FF75D5">
      <w:pPr>
        <w:spacing w:before="12" w:after="0" w:line="260" w:lineRule="exact"/>
        <w:rPr>
          <w:sz w:val="26"/>
          <w:szCs w:val="26"/>
        </w:rPr>
      </w:pPr>
    </w:p>
    <w:p w14:paraId="7BB71E27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15  para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</w:t>
      </w:r>
      <w:proofErr w:type="gram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quotation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arks.</w:t>
      </w:r>
    </w:p>
    <w:p w14:paraId="7BB71E28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29" w14:textId="77777777" w:rsidR="00FF75D5" w:rsidRDefault="007276FD">
      <w:pPr>
        <w:tabs>
          <w:tab w:val="left" w:pos="700"/>
        </w:tabs>
        <w:spacing w:after="0" w:line="240" w:lineRule="auto"/>
        <w:ind w:left="700" w:right="94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reflib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sets containing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 Child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Growth Standards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stored.</w:t>
      </w:r>
    </w:p>
    <w:p w14:paraId="7BB71E2A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2B" w14:textId="77777777" w:rsidR="00FF75D5" w:rsidRDefault="007276FD">
      <w:pPr>
        <w:tabs>
          <w:tab w:val="left" w:pos="700"/>
        </w:tabs>
        <w:spacing w:after="0" w:line="240" w:lineRule="auto"/>
        <w:ind w:left="700" w:right="1019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datali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directory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 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anthropo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easurements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stored.</w:t>
      </w:r>
    </w:p>
    <w:p w14:paraId="7BB71E2C" w14:textId="77777777" w:rsidR="00FF75D5" w:rsidRDefault="00FF75D5">
      <w:pPr>
        <w:spacing w:before="1" w:after="0" w:line="280" w:lineRule="exact"/>
        <w:rPr>
          <w:sz w:val="28"/>
          <w:szCs w:val="28"/>
        </w:rPr>
      </w:pPr>
    </w:p>
    <w:p w14:paraId="7BB71E2D" w14:textId="77777777" w:rsidR="00FF75D5" w:rsidRDefault="007276FD">
      <w:pPr>
        <w:tabs>
          <w:tab w:val="left" w:pos="700"/>
        </w:tabs>
        <w:spacing w:after="0" w:line="274" w:lineRule="exact"/>
        <w:ind w:left="700" w:right="959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datalab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ix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datalab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z_st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datalab_prev_st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B71E2E" w14:textId="77777777" w:rsidR="00FF75D5" w:rsidRDefault="00FF75D5">
      <w:pPr>
        <w:spacing w:after="0"/>
        <w:sectPr w:rsidR="00FF75D5">
          <w:pgSz w:w="12240" w:h="15840"/>
          <w:pgMar w:top="1380" w:right="1700" w:bottom="920" w:left="1700" w:header="0" w:footer="727" w:gutter="0"/>
          <w:cols w:space="720"/>
        </w:sectPr>
      </w:pPr>
    </w:p>
    <w:p w14:paraId="7BB71E2F" w14:textId="77777777" w:rsidR="00FF75D5" w:rsidRDefault="007276FD">
      <w:pPr>
        <w:tabs>
          <w:tab w:val="left" w:pos="720"/>
        </w:tabs>
        <w:spacing w:before="77" w:after="0" w:line="239" w:lineRule="auto"/>
        <w:ind w:left="720" w:right="132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lastRenderedPageBreak/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sex: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sex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 variable,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for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 variable,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"m"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"f" or "F"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 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"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" (for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variable)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 (for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 varia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le),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z-sco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lated.</w:t>
      </w:r>
    </w:p>
    <w:p w14:paraId="7BB71E30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31" w14:textId="77777777" w:rsidR="00FF75D5" w:rsidRDefault="007276FD">
      <w:pPr>
        <w:tabs>
          <w:tab w:val="left" w:pos="720"/>
        </w:tabs>
        <w:spacing w:after="0" w:line="239" w:lineRule="auto"/>
        <w:ind w:left="720" w:right="54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 can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days 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exact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rounded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onths.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age-related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calculated.</w:t>
      </w:r>
    </w:p>
    <w:p w14:paraId="7BB71E32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33" w14:textId="77777777" w:rsidR="00FF75D5" w:rsidRDefault="007276FD">
      <w:pPr>
        <w:tabs>
          <w:tab w:val="left" w:pos="720"/>
        </w:tabs>
        <w:spacing w:after="0" w:line="239" w:lineRule="auto"/>
        <w:ind w:left="720" w:right="128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ageunit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either "days" or "months" (they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). 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days,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ultiplies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30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4375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use 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reference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tables.</w:t>
      </w:r>
    </w:p>
    <w:p w14:paraId="7BB71E34" w14:textId="77777777" w:rsidR="00FF75D5" w:rsidRDefault="00FF75D5">
      <w:pPr>
        <w:spacing w:before="17" w:after="0" w:line="260" w:lineRule="exact"/>
        <w:rPr>
          <w:sz w:val="26"/>
          <w:szCs w:val="26"/>
        </w:rPr>
      </w:pPr>
    </w:p>
    <w:p w14:paraId="7BB71E35" w14:textId="77777777" w:rsidR="00FF75D5" w:rsidRDefault="007276FD">
      <w:pPr>
        <w:tabs>
          <w:tab w:val="left" w:pos="780"/>
        </w:tabs>
        <w:spacing w:after="0" w:line="239" w:lineRule="auto"/>
        <w:ind w:left="720" w:right="305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weigh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body weight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kilogra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 must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ht-related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E36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37" w14:textId="77777777" w:rsidR="00FF75D5" w:rsidRDefault="007276FD">
      <w:pPr>
        <w:tabs>
          <w:tab w:val="left" w:pos="720"/>
        </w:tabs>
        <w:spacing w:after="0" w:line="239" w:lineRule="auto"/>
        <w:ind w:left="720" w:right="90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lenhei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(recumbent)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(standing)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length-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height-related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calculated.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children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(&lt;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731 days)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easured standing,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adding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0.7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for children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nths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ho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subtracting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0.7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words, 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chil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ren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length-based,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height-based otherwise.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exported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clenhei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length/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age.</w:t>
      </w:r>
    </w:p>
    <w:p w14:paraId="7BB71E38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39" w14:textId="77777777" w:rsidR="00FF75D5" w:rsidRDefault="007276FD">
      <w:pPr>
        <w:tabs>
          <w:tab w:val="left" w:pos="720"/>
        </w:tabs>
        <w:spacing w:after="0" w:line="239" w:lineRule="auto"/>
        <w:ind w:left="720" w:right="83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 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easured.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"l" or "L" for recumbent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"h" or "H"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>
        <w:rPr>
          <w:rFonts w:ascii="Times New Roman" w:eastAsia="Times New Roman" w:hAnsi="Times New Roman" w:cs="Times New Roman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following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71E3A" w14:textId="77777777" w:rsidR="00FF75D5" w:rsidRDefault="00FF75D5">
      <w:pPr>
        <w:spacing w:before="17" w:after="0" w:line="260" w:lineRule="exact"/>
        <w:rPr>
          <w:sz w:val="26"/>
          <w:szCs w:val="26"/>
        </w:rPr>
      </w:pPr>
    </w:p>
    <w:p w14:paraId="7BB71E3B" w14:textId="77777777" w:rsidR="00FF75D5" w:rsidRDefault="007276FD">
      <w:pPr>
        <w:tabs>
          <w:tab w:val="left" w:pos="1800"/>
        </w:tabs>
        <w:spacing w:after="0" w:line="239" w:lineRule="auto"/>
        <w:ind w:left="1800" w:right="42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 months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(&lt;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731 days),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 or above.</w:t>
      </w:r>
    </w:p>
    <w:p w14:paraId="7BB71E3C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3D" w14:textId="77777777" w:rsidR="00FF75D5" w:rsidRDefault="007276FD">
      <w:pPr>
        <w:tabs>
          <w:tab w:val="left" w:pos="1800"/>
        </w:tabs>
        <w:spacing w:after="0" w:line="240" w:lineRule="auto"/>
        <w:ind w:left="1800" w:right="544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lenhei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87 cm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lenhei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≥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87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E3E" w14:textId="77777777" w:rsidR="00FF75D5" w:rsidRDefault="00FF75D5">
      <w:pPr>
        <w:spacing w:after="0"/>
        <w:sectPr w:rsidR="00FF75D5">
          <w:pgSz w:w="12240" w:h="15840"/>
          <w:pgMar w:top="1360" w:right="1700" w:bottom="920" w:left="1680" w:header="0" w:footer="727" w:gutter="0"/>
          <w:cols w:space="720"/>
        </w:sectPr>
      </w:pPr>
    </w:p>
    <w:p w14:paraId="7BB71E3F" w14:textId="77777777" w:rsidR="00FF75D5" w:rsidRDefault="00FF75D5">
      <w:pPr>
        <w:spacing w:before="2" w:after="0" w:line="200" w:lineRule="exact"/>
        <w:rPr>
          <w:sz w:val="20"/>
          <w:szCs w:val="20"/>
        </w:rPr>
      </w:pPr>
    </w:p>
    <w:p w14:paraId="7BB71E40" w14:textId="77777777" w:rsidR="00FF75D5" w:rsidRDefault="007276FD">
      <w:pPr>
        <w:tabs>
          <w:tab w:val="left" w:pos="720"/>
        </w:tabs>
        <w:spacing w:before="30" w:after="0" w:line="239" w:lineRule="auto"/>
        <w:ind w:left="720" w:right="252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headc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 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calculated.</w:t>
      </w:r>
    </w:p>
    <w:p w14:paraId="7BB71E41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42" w14:textId="77777777" w:rsidR="00FF75D5" w:rsidRDefault="007276FD">
      <w:pPr>
        <w:tabs>
          <w:tab w:val="left" w:pos="720"/>
        </w:tabs>
        <w:spacing w:after="0" w:line="239" w:lineRule="auto"/>
        <w:ind w:left="720" w:right="333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armc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d-upper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arm 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calculated.</w:t>
      </w:r>
    </w:p>
    <w:p w14:paraId="7BB71E43" w14:textId="77777777" w:rsidR="00FF75D5" w:rsidRDefault="00FF75D5">
      <w:pPr>
        <w:spacing w:before="17" w:after="0" w:line="260" w:lineRule="exact"/>
        <w:rPr>
          <w:sz w:val="26"/>
          <w:szCs w:val="26"/>
        </w:rPr>
      </w:pPr>
    </w:p>
    <w:p w14:paraId="7BB71E44" w14:textId="77777777" w:rsidR="00FF75D5" w:rsidRDefault="007276FD">
      <w:pPr>
        <w:tabs>
          <w:tab w:val="left" w:pos="720"/>
        </w:tabs>
        <w:spacing w:after="0" w:line="239" w:lineRule="auto"/>
        <w:ind w:left="720" w:right="172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tris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triceps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infold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illi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triceps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skinfold-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or-age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calculated.</w:t>
      </w:r>
    </w:p>
    <w:p w14:paraId="7BB71E45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46" w14:textId="77777777" w:rsidR="00FF75D5" w:rsidRDefault="007276FD">
      <w:pPr>
        <w:tabs>
          <w:tab w:val="left" w:pos="720"/>
        </w:tabs>
        <w:spacing w:after="0" w:line="239" w:lineRule="auto"/>
        <w:ind w:left="720" w:right="260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subskin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subscapular skinfold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illi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 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".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scapular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skinfold-for-age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calculated.</w:t>
      </w:r>
    </w:p>
    <w:p w14:paraId="7BB71E47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48" w14:textId="77777777" w:rsidR="00FF75D5" w:rsidRDefault="007276FD">
      <w:pPr>
        <w:tabs>
          <w:tab w:val="left" w:pos="720"/>
        </w:tabs>
        <w:spacing w:after="0" w:line="239" w:lineRule="auto"/>
        <w:ind w:left="720" w:right="101" w:hanging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oedema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"n" or "N" for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"y" or "Y"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 assu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weight-related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 (_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being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-3 SD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ations.</w:t>
      </w:r>
    </w:p>
    <w:p w14:paraId="7BB71E49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4A" w14:textId="02B5C3FB" w:rsidR="00FF75D5" w:rsidRDefault="007276FD">
      <w:pPr>
        <w:tabs>
          <w:tab w:val="left" w:pos="720"/>
        </w:tabs>
        <w:spacing w:after="0" w:line="239" w:lineRule="auto"/>
        <w:ind w:left="720" w:right="185" w:hanging="600"/>
        <w:rPr>
          <w:ins w:id="6" w:author="Richard Kumapley [2]" w:date="2019-02-12T08:11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ights.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=1</w:t>
      </w:r>
      <w:r>
        <w:rPr>
          <w:rFonts w:ascii="Times New Roman" w:eastAsia="Times New Roman" w:hAnsi="Times New Roman" w:cs="Times New Roman"/>
          <w:sz w:val="24"/>
          <w:szCs w:val="24"/>
        </w:rPr>
        <w:t>" for 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records,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un-weighted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alysis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otherwise specified,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negative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sampling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 no prevalence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produced.</w:t>
      </w:r>
    </w:p>
    <w:p w14:paraId="122C1BF9" w14:textId="4139E43E" w:rsidR="00F564A2" w:rsidRDefault="00F564A2">
      <w:pPr>
        <w:tabs>
          <w:tab w:val="left" w:pos="720"/>
        </w:tabs>
        <w:spacing w:after="0" w:line="239" w:lineRule="auto"/>
        <w:ind w:left="720" w:right="185" w:hanging="600"/>
        <w:rPr>
          <w:ins w:id="7" w:author="Richard Kumapley [2]" w:date="2019-02-12T08:11:00Z"/>
          <w:rFonts w:ascii="Times New Roman" w:eastAsia="Times New Roman" w:hAnsi="Times New Roman" w:cs="Times New Roman"/>
          <w:sz w:val="24"/>
          <w:szCs w:val="24"/>
        </w:rPr>
      </w:pPr>
    </w:p>
    <w:p w14:paraId="0B6665F0" w14:textId="34B8EEBF" w:rsidR="00F564A2" w:rsidRDefault="00F564A2" w:rsidP="00F564A2">
      <w:pPr>
        <w:tabs>
          <w:tab w:val="left" w:pos="720"/>
        </w:tabs>
        <w:spacing w:after="0" w:line="239" w:lineRule="auto"/>
        <w:ind w:left="720" w:right="260" w:hanging="600"/>
        <w:rPr>
          <w:ins w:id="8" w:author="Richard Kumapley [2]" w:date="2019-02-12T08:13:00Z"/>
          <w:rFonts w:ascii="Times New Roman" w:eastAsia="Times New Roman" w:hAnsi="Times New Roman" w:cs="Times New Roman"/>
          <w:sz w:val="24"/>
          <w:szCs w:val="24"/>
        </w:rPr>
      </w:pPr>
      <w:ins w:id="9" w:author="Richard Kumapley [2]" w:date="2019-02-12T08:11:00Z">
        <w:r>
          <w:rPr>
            <w:rFonts w:ascii="Wingdings" w:eastAsia="Wingdings" w:hAnsi="Wingdings" w:cs="Wingdings"/>
            <w:sz w:val="24"/>
            <w:szCs w:val="24"/>
          </w:rPr>
          <w:t></w:t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cluster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to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pecify</w:t>
        </w:r>
        <w:r>
          <w:rPr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the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of a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nu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eric</w:t>
        </w:r>
        <w:r>
          <w:rPr>
            <w:rFonts w:ascii="Times New Roman" w:eastAsia="Times New Roman" w:hAnsi="Times New Roman" w:cs="Times New Roman"/>
            <w:spacing w:val="-8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variable</w:t>
        </w:r>
        <w:r>
          <w:rPr>
            <w:rFonts w:ascii="Times New Roman" w:eastAsia="Times New Roman" w:hAnsi="Times New Roman" w:cs="Times New Roman"/>
            <w:spacing w:val="-8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containing</w:t>
        </w:r>
        <w:r>
          <w:rPr>
            <w:rFonts w:ascii="Times New Roman" w:eastAsia="Times New Roman" w:hAnsi="Times New Roman" w:cs="Times New Roman"/>
            <w:spacing w:val="-1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the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primary sampling unit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>
          <w:rPr>
            <w:rFonts w:ascii="Times New Roman" w:eastAsia="Times New Roman" w:hAnsi="Times New Roman" w:cs="Times New Roman"/>
            <w:spacing w:val="-1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Users 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ust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code</w:t>
        </w:r>
        <w:r>
          <w:rPr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any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issing values</w:t>
        </w:r>
        <w:r>
          <w:rPr>
            <w:rFonts w:ascii="Times New Roman" w:eastAsia="Times New Roman" w:hAnsi="Times New Roman" w:cs="Times New Roman"/>
            <w:spacing w:val="-6"/>
            <w:sz w:val="24"/>
            <w:szCs w:val="24"/>
          </w:rPr>
          <w:t xml:space="preserve"> </w:t>
        </w:r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as  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".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"</w:t>
        </w:r>
      </w:ins>
      <w:proofErr w:type="gramEnd"/>
    </w:p>
    <w:p w14:paraId="35ABF60C" w14:textId="77777777" w:rsidR="00F564A2" w:rsidRDefault="00F564A2" w:rsidP="00F564A2">
      <w:pPr>
        <w:tabs>
          <w:tab w:val="left" w:pos="720"/>
        </w:tabs>
        <w:spacing w:after="0" w:line="239" w:lineRule="auto"/>
        <w:ind w:left="720" w:right="260" w:hanging="600"/>
        <w:rPr>
          <w:ins w:id="10" w:author="Richard Kumapley [2]" w:date="2019-02-12T08:11:00Z"/>
          <w:rFonts w:ascii="Times New Roman" w:eastAsia="Times New Roman" w:hAnsi="Times New Roman" w:cs="Times New Roman"/>
          <w:sz w:val="24"/>
          <w:szCs w:val="24"/>
        </w:rPr>
        <w:pPrChange w:id="11" w:author="Richard Kumapley [2]" w:date="2019-02-12T08:13:00Z">
          <w:pPr>
            <w:tabs>
              <w:tab w:val="left" w:pos="720"/>
            </w:tabs>
            <w:spacing w:after="0" w:line="239" w:lineRule="auto"/>
            <w:ind w:left="720" w:right="185" w:hanging="600"/>
          </w:pPr>
        </w:pPrChange>
      </w:pPr>
    </w:p>
    <w:p w14:paraId="465CBA2F" w14:textId="77777777" w:rsidR="00F564A2" w:rsidRDefault="00F564A2" w:rsidP="00F564A2">
      <w:pPr>
        <w:tabs>
          <w:tab w:val="left" w:pos="720"/>
        </w:tabs>
        <w:spacing w:after="0" w:line="239" w:lineRule="auto"/>
        <w:ind w:left="720" w:right="185" w:hanging="600"/>
        <w:rPr>
          <w:ins w:id="12" w:author="Richard Kumapley [2]" w:date="2019-02-12T08:13:00Z"/>
          <w:rFonts w:ascii="Times New Roman" w:eastAsia="Times New Roman" w:hAnsi="Times New Roman" w:cs="Times New Roman"/>
          <w:sz w:val="24"/>
          <w:szCs w:val="24"/>
        </w:rPr>
      </w:pPr>
    </w:p>
    <w:p w14:paraId="6E5F81A0" w14:textId="081D3BDF" w:rsidR="00F564A2" w:rsidRDefault="00F564A2" w:rsidP="00F564A2">
      <w:pPr>
        <w:tabs>
          <w:tab w:val="left" w:pos="720"/>
        </w:tabs>
        <w:spacing w:after="0" w:line="239" w:lineRule="auto"/>
        <w:ind w:left="720" w:right="260" w:hanging="600"/>
        <w:rPr>
          <w:ins w:id="13" w:author="Richard Kumapley [2]" w:date="2019-02-12T08:13:00Z"/>
          <w:rFonts w:ascii="Times New Roman" w:eastAsia="Times New Roman" w:hAnsi="Times New Roman" w:cs="Times New Roman"/>
          <w:sz w:val="24"/>
          <w:szCs w:val="24"/>
        </w:rPr>
      </w:pPr>
      <w:ins w:id="14" w:author="Richard Kumapley [2]" w:date="2019-02-12T08:13:00Z">
        <w:r>
          <w:rPr>
            <w:rFonts w:ascii="Wingdings" w:eastAsia="Wingdings" w:hAnsi="Wingdings" w:cs="Wingdings"/>
            <w:sz w:val="24"/>
            <w:szCs w:val="24"/>
          </w:rPr>
          <w:t></w:t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strata: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to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pecify</w:t>
        </w:r>
        <w:r>
          <w:rPr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the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of a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nu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eric</w:t>
        </w:r>
        <w:r>
          <w:rPr>
            <w:rFonts w:ascii="Times New Roman" w:eastAsia="Times New Roman" w:hAnsi="Times New Roman" w:cs="Times New Roman"/>
            <w:spacing w:val="-8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variable</w:t>
        </w:r>
        <w:r>
          <w:rPr>
            <w:rFonts w:ascii="Times New Roman" w:eastAsia="Times New Roman" w:hAnsi="Times New Roman" w:cs="Times New Roman"/>
            <w:spacing w:val="-8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containing</w:t>
        </w:r>
        <w:r>
          <w:rPr>
            <w:rFonts w:ascii="Times New Roman" w:eastAsia="Times New Roman" w:hAnsi="Times New Roman" w:cs="Times New Roman"/>
            <w:spacing w:val="-1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the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sampling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strata</w:t>
        </w:r>
        <w:bookmarkStart w:id="15" w:name="_GoBack"/>
        <w:bookmarkEnd w:id="15"/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>
          <w:rPr>
            <w:rFonts w:ascii="Times New Roman" w:eastAsia="Times New Roman" w:hAnsi="Times New Roman" w:cs="Times New Roman"/>
            <w:spacing w:val="-1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Users 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ust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code</w:t>
        </w:r>
        <w:r>
          <w:rPr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any</w:t>
        </w:r>
        <w:r>
          <w:rPr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issing values</w:t>
        </w:r>
        <w:r>
          <w:rPr>
            <w:rFonts w:ascii="Times New Roman" w:eastAsia="Times New Roman" w:hAnsi="Times New Roman" w:cs="Times New Roman"/>
            <w:spacing w:val="-6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as  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".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"</w:t>
        </w:r>
      </w:ins>
    </w:p>
    <w:p w14:paraId="64F6059F" w14:textId="77777777" w:rsidR="00F564A2" w:rsidRDefault="00F564A2">
      <w:pPr>
        <w:tabs>
          <w:tab w:val="left" w:pos="720"/>
        </w:tabs>
        <w:spacing w:after="0" w:line="239" w:lineRule="auto"/>
        <w:ind w:left="720" w:right="185" w:hanging="600"/>
        <w:rPr>
          <w:rFonts w:ascii="Times New Roman" w:eastAsia="Times New Roman" w:hAnsi="Times New Roman" w:cs="Times New Roman"/>
          <w:sz w:val="24"/>
          <w:szCs w:val="24"/>
        </w:rPr>
      </w:pPr>
    </w:p>
    <w:p w14:paraId="7BB71E4B" w14:textId="77777777" w:rsidR="00FF75D5" w:rsidRDefault="00FF75D5">
      <w:pPr>
        <w:spacing w:before="18" w:after="0" w:line="260" w:lineRule="exact"/>
        <w:rPr>
          <w:sz w:val="26"/>
          <w:szCs w:val="26"/>
        </w:rPr>
      </w:pPr>
    </w:p>
    <w:p w14:paraId="7BB71E4C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Exported files</w:t>
      </w:r>
    </w:p>
    <w:p w14:paraId="7BB71E4D" w14:textId="77777777" w:rsidR="00FF75D5" w:rsidRDefault="00FF75D5">
      <w:pPr>
        <w:spacing w:before="12" w:after="0" w:line="260" w:lineRule="exact"/>
        <w:rPr>
          <w:sz w:val="26"/>
          <w:szCs w:val="26"/>
        </w:rPr>
      </w:pPr>
    </w:p>
    <w:p w14:paraId="7BB71E4E" w14:textId="77777777" w:rsidR="00FF75D5" w:rsidRDefault="007276FD">
      <w:pPr>
        <w:spacing w:after="0" w:line="240" w:lineRule="auto"/>
        <w:ind w:left="840" w:right="15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atalab</w:t>
      </w:r>
      <w:r>
        <w:rPr>
          <w:rFonts w:ascii="Times New Roman" w:eastAsia="Times New Roman" w:hAnsi="Times New Roman" w:cs="Times New Roman"/>
          <w:sz w:val="24"/>
          <w:szCs w:val="24"/>
        </w:rPr>
        <w:t>_z_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dta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preceding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aramet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retains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adds 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 variables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acro:</w:t>
      </w:r>
    </w:p>
    <w:p w14:paraId="7BB71E4F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50" w14:textId="77777777" w:rsidR="00FF75D5" w:rsidRDefault="007276FD">
      <w:pPr>
        <w:tabs>
          <w:tab w:val="left" w:pos="3040"/>
        </w:tabs>
        <w:spacing w:after="0" w:line="240" w:lineRule="auto"/>
        <w:ind w:left="95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</w:p>
    <w:p w14:paraId="7BB71E51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52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calculated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days for deriving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</w:p>
    <w:p w14:paraId="7BB71E53" w14:textId="77777777" w:rsidR="00FF75D5" w:rsidRDefault="007276FD">
      <w:pPr>
        <w:tabs>
          <w:tab w:val="left" w:pos="304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clenhei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converted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deriving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</w:p>
    <w:p w14:paraId="7BB71E54" w14:textId="77777777" w:rsidR="00FF75D5" w:rsidRDefault="007276FD">
      <w:pPr>
        <w:tabs>
          <w:tab w:val="left" w:pos="3060"/>
        </w:tabs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calculated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=weight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squared(_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clenhei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B71E55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Weight-for-age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56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Length/height-for-age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57" w14:textId="77777777" w:rsidR="00FF75D5" w:rsidRDefault="00FF75D5">
      <w:pPr>
        <w:spacing w:after="0"/>
        <w:sectPr w:rsidR="00FF75D5">
          <w:pgSz w:w="12240" w:h="15840"/>
          <w:pgMar w:top="1480" w:right="1700" w:bottom="920" w:left="1680" w:header="0" w:footer="727" w:gutter="0"/>
          <w:cols w:space="720"/>
        </w:sectPr>
      </w:pPr>
    </w:p>
    <w:p w14:paraId="7BB71E58" w14:textId="77777777" w:rsidR="00FF75D5" w:rsidRDefault="007276FD">
      <w:pPr>
        <w:tabs>
          <w:tab w:val="left" w:pos="3060"/>
        </w:tabs>
        <w:spacing w:before="76"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Weight-for-length/height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59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BMI-for-age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5A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Head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>ference-for-age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7BB71E5B" w14:textId="77777777" w:rsidR="00FF75D5" w:rsidRDefault="007276FD">
      <w:pPr>
        <w:tabs>
          <w:tab w:val="left" w:pos="3060"/>
        </w:tabs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circumference-for-age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7BB71E5C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cpes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infold-for-age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5D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Subscapular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skinfold-for-age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5E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-6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5F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-6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BB71E60" w14:textId="77777777" w:rsidR="00FF75D5" w:rsidRDefault="007276FD">
      <w:pPr>
        <w:tabs>
          <w:tab w:val="left" w:pos="3060"/>
        </w:tabs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fwfl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l&gt;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61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62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fhc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zhc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zhc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63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_fac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zac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zac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64" w14:textId="77777777" w:rsidR="00FF75D5" w:rsidRDefault="007276FD">
      <w:pPr>
        <w:tabs>
          <w:tab w:val="left" w:pos="304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_fts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zts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65" w14:textId="77777777" w:rsidR="00FF75D5" w:rsidRDefault="007276FD">
      <w:pPr>
        <w:tabs>
          <w:tab w:val="left" w:pos="3060"/>
        </w:tabs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zss</w:t>
      </w:r>
      <w:proofErr w:type="spellEnd"/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66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67" w14:textId="77777777" w:rsidR="00FF75D5" w:rsidRDefault="007276FD">
      <w:pPr>
        <w:spacing w:after="0" w:line="240" w:lineRule="auto"/>
        <w:ind w:left="840" w:right="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directory,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datalab</w:t>
      </w:r>
      <w:r>
        <w:rPr>
          <w:rFonts w:ascii="Times New Roman" w:eastAsia="Times New Roman" w:hAnsi="Times New Roman" w:cs="Times New Roman"/>
          <w:sz w:val="24"/>
          <w:szCs w:val="24"/>
        </w:rPr>
        <w:t>_z_st.xls.</w:t>
      </w:r>
    </w:p>
    <w:p w14:paraId="7BB71E68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69" w14:textId="77777777" w:rsidR="00FF75D5" w:rsidRDefault="007276FD">
      <w:pPr>
        <w:spacing w:after="0" w:line="240" w:lineRule="auto"/>
        <w:ind w:left="840" w:right="13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directory,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tains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point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95% confidence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prevale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 scores 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statistics.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 children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61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groups are: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(0-60), 0-5, 6-11, 12-23, 24-35, 36-47 and</w:t>
      </w:r>
    </w:p>
    <w:p w14:paraId="7BB71E6A" w14:textId="77777777" w:rsidR="00FF75D5" w:rsidRDefault="007276FD">
      <w:pPr>
        <w:spacing w:before="2" w:after="0" w:line="276" w:lineRule="exact"/>
        <w:ind w:left="84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48-60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youngest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 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3-5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arm circu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ference,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triceps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subscap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infolds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cators.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weight-for-length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included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(0-60) 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group.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datalab_prev_st.xls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E6B" w14:textId="77777777" w:rsidR="00FF75D5" w:rsidRDefault="00FF75D5">
      <w:pPr>
        <w:spacing w:before="13" w:after="0" w:line="220" w:lineRule="exact"/>
      </w:pPr>
    </w:p>
    <w:p w14:paraId="7BB71E6C" w14:textId="77777777" w:rsidR="00FF75D5" w:rsidRDefault="00FF75D5">
      <w:pPr>
        <w:spacing w:after="0"/>
        <w:sectPr w:rsidR="00FF75D5">
          <w:pgSz w:w="12240" w:h="15840"/>
          <w:pgMar w:top="1360" w:right="1700" w:bottom="920" w:left="1680" w:header="0" w:footer="727" w:gutter="0"/>
          <w:cols w:space="720"/>
        </w:sectPr>
      </w:pPr>
    </w:p>
    <w:p w14:paraId="7BB71E6D" w14:textId="77777777" w:rsidR="00FF75D5" w:rsidRDefault="00FF75D5">
      <w:pPr>
        <w:spacing w:before="12" w:after="0" w:line="260" w:lineRule="exact"/>
        <w:rPr>
          <w:sz w:val="26"/>
          <w:szCs w:val="26"/>
        </w:rPr>
      </w:pPr>
    </w:p>
    <w:p w14:paraId="7BB71E6E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clear</w:t>
      </w:r>
    </w:p>
    <w:p w14:paraId="7BB71E6F" w14:textId="77777777" w:rsidR="00FF75D5" w:rsidRDefault="007276FD">
      <w:pPr>
        <w:spacing w:after="0" w:line="220" w:lineRule="exact"/>
        <w:ind w:left="120" w:right="-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set more 1</w:t>
      </w:r>
    </w:p>
    <w:p w14:paraId="7BB71E70" w14:textId="77777777" w:rsidR="00FF75D5" w:rsidRDefault="007276FD">
      <w:pPr>
        <w:spacing w:before="4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Example: </w:t>
      </w:r>
      <w:r>
        <w:rPr>
          <w:rFonts w:ascii="Courier New" w:eastAsia="Courier New" w:hAnsi="Courier New" w:cs="Courier New"/>
          <w:b/>
          <w:bCs/>
          <w:i/>
          <w:color w:val="0000FF"/>
          <w:sz w:val="20"/>
          <w:szCs w:val="20"/>
        </w:rPr>
        <w:t xml:space="preserve">survey_standard.do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using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survey.dta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 */</w:t>
      </w:r>
    </w:p>
    <w:p w14:paraId="7BB71E71" w14:textId="77777777" w:rsidR="00FF75D5" w:rsidRDefault="00FF75D5">
      <w:pPr>
        <w:spacing w:after="0"/>
        <w:sectPr w:rsidR="00FF75D5">
          <w:type w:val="continuous"/>
          <w:pgSz w:w="12240" w:h="15840"/>
          <w:pgMar w:top="1340" w:right="1700" w:bottom="920" w:left="1680" w:header="720" w:footer="720" w:gutter="0"/>
          <w:cols w:num="2" w:space="720" w:equalWidth="0">
            <w:col w:w="1321" w:space="89"/>
            <w:col w:w="7450"/>
          </w:cols>
        </w:sectPr>
      </w:pPr>
    </w:p>
    <w:p w14:paraId="7BB71E72" w14:textId="77777777" w:rsidR="00FF75D5" w:rsidRDefault="00FF75D5">
      <w:pPr>
        <w:spacing w:before="3" w:after="0" w:line="190" w:lineRule="exact"/>
        <w:rPr>
          <w:sz w:val="19"/>
          <w:szCs w:val="19"/>
        </w:rPr>
      </w:pPr>
    </w:p>
    <w:p w14:paraId="7BB71E73" w14:textId="77777777" w:rsidR="00FF75D5" w:rsidRDefault="007276FD">
      <w:pPr>
        <w:spacing w:before="40"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Higher memory might be necessary for larger datasets */</w:t>
      </w:r>
    </w:p>
    <w:p w14:paraId="7BB71E74" w14:textId="77777777" w:rsidR="00FF75D5" w:rsidRDefault="007276FD">
      <w:pPr>
        <w:spacing w:after="0" w:line="226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set memory 20m</w:t>
      </w:r>
    </w:p>
    <w:p w14:paraId="7BB71E75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10000</w:t>
      </w:r>
    </w:p>
    <w:p w14:paraId="7BB71E76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E77" w14:textId="77777777" w:rsidR="00FF75D5" w:rsidRDefault="00FF75D5">
      <w:pPr>
        <w:spacing w:before="14" w:after="0" w:line="240" w:lineRule="exact"/>
        <w:rPr>
          <w:sz w:val="24"/>
          <w:szCs w:val="24"/>
        </w:rPr>
      </w:pPr>
    </w:p>
    <w:p w14:paraId="7BB71E78" w14:textId="77777777" w:rsidR="00FF75D5" w:rsidRDefault="007276FD">
      <w:pPr>
        <w:spacing w:after="0" w:line="240" w:lineRule="auto"/>
        <w:ind w:left="120" w:right="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/* Indicate to the Stata compiler where the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igrowup_standard.ado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file is stored*/</w:t>
      </w:r>
    </w:p>
    <w:p w14:paraId="7BB71E79" w14:textId="77777777" w:rsidR="00FF75D5" w:rsidRDefault="007276FD">
      <w:pPr>
        <w:spacing w:after="0" w:line="225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adopath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 xml:space="preserve"> + "D:\WHO </w:t>
      </w:r>
      <w:proofErr w:type="spellStart"/>
      <w:r>
        <w:rPr>
          <w:rFonts w:ascii="Courier New" w:eastAsia="Courier New" w:hAnsi="Courier New" w:cs="Courier New"/>
          <w:position w:val="2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position w:val="2"/>
          <w:sz w:val="20"/>
          <w:szCs w:val="20"/>
        </w:rPr>
        <w:t xml:space="preserve"> STATA/"</w:t>
      </w:r>
    </w:p>
    <w:p w14:paraId="7BB71E7A" w14:textId="77777777" w:rsidR="00FF75D5" w:rsidRDefault="00FF75D5">
      <w:pPr>
        <w:spacing w:before="7" w:after="0" w:line="220" w:lineRule="exact"/>
      </w:pPr>
    </w:p>
    <w:p w14:paraId="7BB71E7B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 Load the data file */</w:t>
      </w:r>
    </w:p>
    <w:p w14:paraId="7BB71E7C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use "D:\WHO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survey.dta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clear</w:t>
      </w:r>
    </w:p>
    <w:p w14:paraId="7BB71E7D" w14:textId="77777777" w:rsidR="00FF75D5" w:rsidRDefault="00FF75D5">
      <w:pPr>
        <w:spacing w:before="7" w:after="0" w:line="220" w:lineRule="exact"/>
      </w:pPr>
    </w:p>
    <w:p w14:paraId="7BB71E7E" w14:textId="77777777" w:rsidR="00FF75D5" w:rsidRDefault="007276FD">
      <w:pPr>
        <w:tabs>
          <w:tab w:val="left" w:pos="8080"/>
        </w:tabs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/* generate the first three parameters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&amp;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E7F" w14:textId="77777777" w:rsidR="00FF75D5" w:rsidRDefault="007276FD">
      <w:pPr>
        <w:spacing w:after="0" w:line="226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gen str60 </w:t>
      </w:r>
      <w:proofErr w:type="spellStart"/>
      <w:r>
        <w:rPr>
          <w:rFonts w:ascii="Courier New" w:eastAsia="Courier New" w:hAnsi="Courier New" w:cs="Courier New"/>
          <w:position w:val="1"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="D:\WHO </w:t>
      </w:r>
      <w:proofErr w:type="spellStart"/>
      <w:r>
        <w:rPr>
          <w:rFonts w:ascii="Courier New" w:eastAsia="Courier New" w:hAnsi="Courier New" w:cs="Courier New"/>
          <w:position w:val="1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STATA"</w:t>
      </w:r>
    </w:p>
    <w:p w14:paraId="7BB71E80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"Directory of reference tables"</w:t>
      </w:r>
    </w:p>
    <w:p w14:paraId="7BB71E81" w14:textId="77777777" w:rsidR="00FF75D5" w:rsidRDefault="00FF75D5">
      <w:pPr>
        <w:spacing w:after="0"/>
        <w:sectPr w:rsidR="00FF75D5">
          <w:type w:val="continuous"/>
          <w:pgSz w:w="12240" w:h="15840"/>
          <w:pgMar w:top="1340" w:right="1700" w:bottom="920" w:left="1680" w:header="720" w:footer="720" w:gutter="0"/>
          <w:cols w:space="720"/>
        </w:sectPr>
      </w:pPr>
    </w:p>
    <w:p w14:paraId="7BB71E82" w14:textId="77777777" w:rsidR="00FF75D5" w:rsidRDefault="007276FD">
      <w:pPr>
        <w:spacing w:before="84" w:after="0" w:line="240" w:lineRule="auto"/>
        <w:ind w:left="120" w:right="352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gen str60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="D:\WHO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 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"Directory for datafiles"</w:t>
      </w:r>
    </w:p>
    <w:p w14:paraId="7BB71E83" w14:textId="77777777" w:rsidR="00FF75D5" w:rsidRDefault="00FF75D5">
      <w:pPr>
        <w:spacing w:before="13" w:after="0" w:line="200" w:lineRule="exact"/>
        <w:rPr>
          <w:sz w:val="20"/>
          <w:szCs w:val="20"/>
        </w:rPr>
      </w:pPr>
    </w:p>
    <w:p w14:paraId="7BB71E84" w14:textId="77777777" w:rsidR="00FF75D5" w:rsidRDefault="007276FD">
      <w:pPr>
        <w:spacing w:after="0" w:line="226" w:lineRule="exact"/>
        <w:ind w:left="120" w:right="508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 str30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mysurvey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 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"Working file"</w:t>
      </w:r>
    </w:p>
    <w:p w14:paraId="7BB71E85" w14:textId="77777777" w:rsidR="00FF75D5" w:rsidRDefault="00FF75D5">
      <w:pPr>
        <w:spacing w:before="2" w:after="0" w:line="240" w:lineRule="exact"/>
        <w:rPr>
          <w:sz w:val="24"/>
          <w:szCs w:val="24"/>
        </w:rPr>
      </w:pPr>
    </w:p>
    <w:p w14:paraId="7BB71E86" w14:textId="77777777" w:rsidR="00FF75D5" w:rsidRDefault="007276FD">
      <w:pPr>
        <w:tabs>
          <w:tab w:val="left" w:pos="4300"/>
        </w:tabs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"sex"</w:t>
      </w:r>
      <w:r>
        <w:rPr>
          <w:rFonts w:ascii="Courier New" w:eastAsia="Courier New" w:hAnsi="Courier New" w:cs="Courier New"/>
          <w:i/>
          <w:sz w:val="20"/>
          <w:szCs w:val="20"/>
        </w:rPr>
        <w:tab/>
        <w:t>1 = male, 2=female */</w:t>
      </w:r>
    </w:p>
    <w:p w14:paraId="7BB71E87" w14:textId="77777777" w:rsidR="00FF75D5" w:rsidRDefault="007276FD">
      <w:pPr>
        <w:spacing w:after="0" w:line="240" w:lineRule="auto"/>
        <w:ind w:left="12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desc gender tab gender</w:t>
      </w:r>
    </w:p>
    <w:p w14:paraId="7BB71E88" w14:textId="77777777" w:rsidR="00FF75D5" w:rsidRDefault="00FF75D5">
      <w:pPr>
        <w:spacing w:before="6" w:after="0" w:line="220" w:lineRule="exact"/>
      </w:pPr>
    </w:p>
    <w:p w14:paraId="7BB71E89" w14:textId="77777777" w:rsidR="00FF75D5" w:rsidRDefault="007276FD">
      <w:pPr>
        <w:tabs>
          <w:tab w:val="left" w:pos="4300"/>
        </w:tabs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"age"</w:t>
      </w:r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E8A" w14:textId="77777777" w:rsidR="00FF75D5" w:rsidRDefault="007276FD">
      <w:pPr>
        <w:spacing w:after="0" w:line="240" w:lineRule="auto"/>
        <w:ind w:left="120" w:right="7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agemons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agemons</w:t>
      </w:r>
      <w:proofErr w:type="spellEnd"/>
    </w:p>
    <w:p w14:paraId="7BB71E8B" w14:textId="77777777" w:rsidR="00FF75D5" w:rsidRDefault="00FF75D5">
      <w:pPr>
        <w:spacing w:before="7" w:after="0" w:line="220" w:lineRule="exact"/>
      </w:pPr>
    </w:p>
    <w:p w14:paraId="7BB71E8C" w14:textId="77777777" w:rsidR="00FF75D5" w:rsidRDefault="007276FD">
      <w:pPr>
        <w:tabs>
          <w:tab w:val="left" w:pos="3040"/>
        </w:tabs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define your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E8D" w14:textId="77777777" w:rsidR="00FF75D5" w:rsidRDefault="007276FD">
      <w:pPr>
        <w:tabs>
          <w:tab w:val="left" w:pos="4740"/>
        </w:tabs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 str6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="months"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/* or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="days"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*/</w:t>
      </w:r>
    </w:p>
    <w:p w14:paraId="7BB71E8E" w14:textId="77777777" w:rsidR="00FF75D5" w:rsidRDefault="007276FD">
      <w:pPr>
        <w:spacing w:after="0" w:line="226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lab var </w:t>
      </w:r>
      <w:proofErr w:type="spellStart"/>
      <w:r>
        <w:rPr>
          <w:rFonts w:ascii="Courier New" w:eastAsia="Courier New" w:hAnsi="Courier New" w:cs="Courier New"/>
          <w:position w:val="1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"=days or =months"</w:t>
      </w:r>
    </w:p>
    <w:p w14:paraId="7BB71E8F" w14:textId="77777777" w:rsidR="00FF75D5" w:rsidRDefault="00FF75D5">
      <w:pPr>
        <w:spacing w:before="7" w:after="0" w:line="220" w:lineRule="exact"/>
      </w:pPr>
    </w:p>
    <w:p w14:paraId="7BB71E90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body "weight" which must be in kilograms*/</w:t>
      </w:r>
    </w:p>
    <w:p w14:paraId="7BB71E91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NOTE: if not available, please create as [gen weight=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92" w14:textId="77777777" w:rsidR="00FF75D5" w:rsidRDefault="007276FD">
      <w:pPr>
        <w:spacing w:after="0" w:line="240" w:lineRule="auto"/>
        <w:ind w:left="12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weight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weight</w:t>
      </w:r>
    </w:p>
    <w:p w14:paraId="7BB71E93" w14:textId="77777777" w:rsidR="00FF75D5" w:rsidRDefault="00FF75D5">
      <w:pPr>
        <w:spacing w:before="6" w:after="0" w:line="220" w:lineRule="exact"/>
      </w:pPr>
    </w:p>
    <w:p w14:paraId="7BB71E94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"height" which must be in centimeters*/</w:t>
      </w:r>
    </w:p>
    <w:p w14:paraId="7BB71E95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NOTE: if not available, please create as [gen height=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96" w14:textId="77777777" w:rsidR="00FF75D5" w:rsidRDefault="007276FD">
      <w:pPr>
        <w:spacing w:after="0" w:line="240" w:lineRule="auto"/>
        <w:ind w:left="12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height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height</w:t>
      </w:r>
    </w:p>
    <w:p w14:paraId="7BB71E97" w14:textId="77777777" w:rsidR="00FF75D5" w:rsidRDefault="00FF75D5">
      <w:pPr>
        <w:spacing w:before="6" w:after="0" w:line="220" w:lineRule="exact"/>
      </w:pPr>
    </w:p>
    <w:p w14:paraId="7BB71E98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"measure"*/</w:t>
      </w:r>
    </w:p>
    <w:p w14:paraId="7BB71E99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str1 measure=" 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"]*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9A" w14:textId="77777777" w:rsidR="00FF75D5" w:rsidRDefault="007276FD">
      <w:pPr>
        <w:spacing w:after="0" w:line="240" w:lineRule="auto"/>
        <w:ind w:left="120" w:right="7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desc measure tab measure</w:t>
      </w:r>
    </w:p>
    <w:p w14:paraId="7BB71E9B" w14:textId="77777777" w:rsidR="00FF75D5" w:rsidRDefault="00FF75D5">
      <w:pPr>
        <w:spacing w:before="7" w:after="0" w:line="220" w:lineRule="exact"/>
      </w:pPr>
    </w:p>
    <w:p w14:paraId="7BB71E9C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headc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 which must be in centimeters*/</w:t>
      </w:r>
    </w:p>
    <w:p w14:paraId="7BB71E9D" w14:textId="77777777" w:rsidR="00FF75D5" w:rsidRDefault="007276FD">
      <w:pPr>
        <w:spacing w:after="0" w:line="226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 xml:space="preserve">NOTE: if not available, please create as [gen </w:t>
      </w:r>
      <w:proofErr w:type="spellStart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headc</w:t>
      </w:r>
      <w:proofErr w:type="spellEnd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/</w:t>
      </w:r>
    </w:p>
    <w:p w14:paraId="7BB71E9E" w14:textId="77777777" w:rsidR="00FF75D5" w:rsidRDefault="007276FD">
      <w:pPr>
        <w:spacing w:after="0" w:line="240" w:lineRule="auto"/>
        <w:ind w:left="120" w:right="76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head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head</w:t>
      </w:r>
    </w:p>
    <w:p w14:paraId="7BB71E9F" w14:textId="77777777" w:rsidR="00FF75D5" w:rsidRDefault="00FF75D5">
      <w:pPr>
        <w:spacing w:before="7" w:after="0" w:line="220" w:lineRule="exact"/>
      </w:pPr>
    </w:p>
    <w:p w14:paraId="7BB71EA0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armc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 which must be in in centimeters*/</w:t>
      </w:r>
    </w:p>
    <w:p w14:paraId="7BB71EA1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armc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A2" w14:textId="77777777" w:rsidR="00FF75D5" w:rsidRDefault="007276FD">
      <w:pPr>
        <w:spacing w:after="0" w:line="226" w:lineRule="exact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position w:val="1"/>
          <w:sz w:val="20"/>
          <w:szCs w:val="20"/>
        </w:rPr>
        <w:t>muac</w:t>
      </w:r>
      <w:proofErr w:type="spellEnd"/>
    </w:p>
    <w:p w14:paraId="7BB71EA3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muac</w:t>
      </w:r>
      <w:proofErr w:type="spellEnd"/>
    </w:p>
    <w:p w14:paraId="7BB71EA4" w14:textId="77777777" w:rsidR="00FF75D5" w:rsidRDefault="00FF75D5">
      <w:pPr>
        <w:spacing w:before="7" w:after="0" w:line="220" w:lineRule="exact"/>
      </w:pPr>
    </w:p>
    <w:p w14:paraId="7BB71EA5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triskin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 which must be in millimeters*/</w:t>
      </w:r>
    </w:p>
    <w:p w14:paraId="7BB71EA6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triskin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A7" w14:textId="77777777" w:rsidR="00FF75D5" w:rsidRDefault="007276FD">
      <w:pPr>
        <w:spacing w:before="1" w:after="0" w:line="239" w:lineRule="auto"/>
        <w:ind w:left="120" w:right="77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tri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tri</w:t>
      </w:r>
    </w:p>
    <w:p w14:paraId="7BB71EA8" w14:textId="77777777" w:rsidR="00FF75D5" w:rsidRDefault="00FF75D5">
      <w:pPr>
        <w:spacing w:before="7" w:after="0" w:line="220" w:lineRule="exact"/>
      </w:pPr>
    </w:p>
    <w:p w14:paraId="7BB71EA9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subskin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 which must be in millimeters*/</w:t>
      </w:r>
    </w:p>
    <w:p w14:paraId="7BB71EAA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subskin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AB" w14:textId="77777777" w:rsidR="00FF75D5" w:rsidRDefault="007276FD">
      <w:pPr>
        <w:spacing w:after="0" w:line="240" w:lineRule="auto"/>
        <w:ind w:left="120" w:right="77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sub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sub</w:t>
      </w:r>
    </w:p>
    <w:p w14:paraId="7BB71EAC" w14:textId="77777777" w:rsidR="00FF75D5" w:rsidRDefault="00FF75D5">
      <w:pPr>
        <w:spacing w:before="6" w:after="0" w:line="220" w:lineRule="exact"/>
      </w:pPr>
    </w:p>
    <w:p w14:paraId="7BB71EAD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"*/</w:t>
      </w:r>
    </w:p>
    <w:p w14:paraId="7BB71EAE" w14:textId="77777777" w:rsidR="00FF75D5" w:rsidRDefault="007276FD">
      <w:pPr>
        <w:spacing w:after="0" w:line="240" w:lineRule="auto"/>
        <w:ind w:left="1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str1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="n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"]*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AF" w14:textId="77777777" w:rsidR="00FF75D5" w:rsidRDefault="007276FD">
      <w:pPr>
        <w:spacing w:after="0" w:line="240" w:lineRule="auto"/>
        <w:ind w:left="12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oedema</w:t>
      </w:r>
      <w:proofErr w:type="spellEnd"/>
    </w:p>
    <w:p w14:paraId="7BB71EB0" w14:textId="77777777" w:rsidR="00FF75D5" w:rsidRDefault="00FF75D5">
      <w:pPr>
        <w:spacing w:after="0"/>
        <w:sectPr w:rsidR="00FF75D5">
          <w:pgSz w:w="12240" w:h="15840"/>
          <w:pgMar w:top="1360" w:right="1700" w:bottom="920" w:left="1680" w:header="0" w:footer="727" w:gutter="0"/>
          <w:cols w:space="720"/>
        </w:sectPr>
      </w:pPr>
    </w:p>
    <w:p w14:paraId="7BB71EB1" w14:textId="77777777" w:rsidR="00FF75D5" w:rsidRDefault="007276FD">
      <w:pPr>
        <w:spacing w:before="84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lastRenderedPageBreak/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 for the sampling weight*/</w:t>
      </w:r>
    </w:p>
    <w:p w14:paraId="7BB71EB2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1]*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EB3" w14:textId="77777777" w:rsidR="00FF75D5" w:rsidRDefault="007276FD">
      <w:pPr>
        <w:spacing w:after="0" w:line="240" w:lineRule="auto"/>
        <w:ind w:left="100" w:right="78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</w:p>
    <w:p w14:paraId="7BB71EB4" w14:textId="77777777" w:rsidR="00FF75D5" w:rsidRDefault="00FF75D5">
      <w:pPr>
        <w:spacing w:before="6" w:after="0" w:line="220" w:lineRule="exact"/>
      </w:pPr>
    </w:p>
    <w:p w14:paraId="7BB71EB5" w14:textId="77777777" w:rsidR="00FF75D5" w:rsidRDefault="007276FD">
      <w:pPr>
        <w:spacing w:after="0" w:line="240" w:lineRule="auto"/>
        <w:ind w:left="100" w:right="4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Fill in the macro parameters to run the command */ 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igrowup_standard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gender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agemons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weight height measure head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tri sub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</w:p>
    <w:p w14:paraId="7BB71EB6" w14:textId="77777777" w:rsidR="00FF75D5" w:rsidRDefault="00FF75D5">
      <w:pPr>
        <w:spacing w:before="8" w:after="0" w:line="110" w:lineRule="exact"/>
        <w:rPr>
          <w:sz w:val="11"/>
          <w:szCs w:val="11"/>
        </w:rPr>
      </w:pPr>
    </w:p>
    <w:p w14:paraId="7BB71EB7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EB8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macro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igro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p_restricted.ad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BB71EB9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BA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7BB71EBB" w14:textId="77777777" w:rsidR="00FF75D5" w:rsidRDefault="00FF75D5">
      <w:pPr>
        <w:spacing w:before="13" w:after="0" w:line="260" w:lineRule="exact"/>
        <w:rPr>
          <w:sz w:val="26"/>
          <w:szCs w:val="26"/>
        </w:rPr>
      </w:pPr>
    </w:p>
    <w:p w14:paraId="7BB71EBC" w14:textId="77777777" w:rsidR="00FF75D5" w:rsidRDefault="007276FD">
      <w:pPr>
        <w:spacing w:after="0" w:line="239" w:lineRule="auto"/>
        <w:ind w:left="820" w:right="26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igrowup_restricted.ado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calculates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four </w:t>
      </w:r>
      <w:r>
        <w:rPr>
          <w:rFonts w:ascii="Times New Roman" w:eastAsia="Times New Roman" w:hAnsi="Times New Roman" w:cs="Times New Roman"/>
          <w:sz w:val="24"/>
          <w:szCs w:val="24"/>
        </w:rPr>
        <w:t>anthropo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indicators,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weight-for-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ge,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length/height-for-age,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or- length/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(BMI)-for-a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 Growth Standards.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flagged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 (flagged,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ded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ricted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nalysi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B71EBD" w14:textId="77777777" w:rsidR="00FF75D5" w:rsidRDefault="00FF75D5">
      <w:pPr>
        <w:spacing w:before="17" w:after="0" w:line="260" w:lineRule="exact"/>
        <w:rPr>
          <w:sz w:val="26"/>
          <w:szCs w:val="26"/>
        </w:rPr>
      </w:pPr>
    </w:p>
    <w:p w14:paraId="7BB71EBE" w14:textId="77777777" w:rsidR="00FF75D5" w:rsidRDefault="007276FD">
      <w:pPr>
        <w:spacing w:after="0" w:line="239" w:lineRule="auto"/>
        <w:ind w:left="820" w:right="47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age-specific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prevalence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under/over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nutrition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SD)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indicator.</w:t>
      </w:r>
    </w:p>
    <w:p w14:paraId="7BB71EBF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C0" w14:textId="77777777" w:rsidR="00FF75D5" w:rsidRDefault="007276FD">
      <w:pPr>
        <w:spacing w:after="0" w:line="240" w:lineRule="auto"/>
        <w:ind w:left="820" w:right="47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 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-only)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WHO Child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Growth Standards: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wflanthro.dta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wfhanthro.dta</w:t>
      </w:r>
      <w:proofErr w:type="spellEnd"/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ianthro.dta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EC1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C2" w14:textId="77777777" w:rsidR="00FF75D5" w:rsidRDefault="007276FD">
      <w:pPr>
        <w:spacing w:after="0" w:line="240" w:lineRule="auto"/>
        <w:ind w:left="820" w:right="51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Extre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(i.e.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biologically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plausible)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cores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cator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flagged according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71EC3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C4" w14:textId="77777777" w:rsidR="00FF75D5" w:rsidRDefault="007276FD">
      <w:pPr>
        <w:tabs>
          <w:tab w:val="left" w:pos="6400"/>
        </w:tabs>
        <w:spacing w:after="0" w:line="240" w:lineRule="auto"/>
        <w:ind w:left="9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Weight-for-age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C5" w14:textId="77777777" w:rsidR="00FF75D5" w:rsidRDefault="007276FD">
      <w:pPr>
        <w:tabs>
          <w:tab w:val="left" w:pos="6400"/>
        </w:tabs>
        <w:spacing w:after="0" w:line="240" w:lineRule="auto"/>
        <w:ind w:left="9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Length/height-for-age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BB71EC6" w14:textId="77777777" w:rsidR="00FF75D5" w:rsidRDefault="007276FD">
      <w:pPr>
        <w:tabs>
          <w:tab w:val="left" w:pos="6380"/>
        </w:tabs>
        <w:spacing w:after="0" w:line="275" w:lineRule="exact"/>
        <w:ind w:left="9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Weight-for-length/height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C7" w14:textId="77777777" w:rsidR="00FF75D5" w:rsidRDefault="007276FD">
      <w:pPr>
        <w:tabs>
          <w:tab w:val="left" w:pos="6400"/>
        </w:tabs>
        <w:spacing w:after="0" w:line="240" w:lineRule="auto"/>
        <w:ind w:left="9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BMI-for-age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-5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C8" w14:textId="77777777" w:rsidR="00FF75D5" w:rsidRDefault="00FF75D5">
      <w:pPr>
        <w:spacing w:before="18" w:after="0" w:line="260" w:lineRule="exact"/>
        <w:rPr>
          <w:sz w:val="26"/>
          <w:szCs w:val="26"/>
        </w:rPr>
      </w:pPr>
    </w:p>
    <w:p w14:paraId="7BB71EC9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7BB71ECA" w14:textId="77777777" w:rsidR="00FF75D5" w:rsidRDefault="00FF75D5">
      <w:pPr>
        <w:spacing w:before="12" w:after="0" w:line="260" w:lineRule="exact"/>
        <w:rPr>
          <w:sz w:val="26"/>
          <w:szCs w:val="26"/>
        </w:rPr>
      </w:pPr>
    </w:p>
    <w:p w14:paraId="7BB71ECB" w14:textId="77777777" w:rsidR="00FF75D5" w:rsidRDefault="007276F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  para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</w:t>
      </w:r>
      <w:proofErr w:type="gram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quotation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arks.</w:t>
      </w:r>
    </w:p>
    <w:p w14:paraId="7BB71ECC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CD" w14:textId="77777777" w:rsidR="00FF75D5" w:rsidRDefault="007276FD">
      <w:pPr>
        <w:tabs>
          <w:tab w:val="left" w:pos="520"/>
        </w:tabs>
        <w:spacing w:after="0" w:line="240" w:lineRule="auto"/>
        <w:ind w:left="580" w:right="314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reflib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sets containing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 Child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Growth Standards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stored.</w:t>
      </w:r>
    </w:p>
    <w:p w14:paraId="7BB71ECE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CF" w14:textId="77777777" w:rsidR="00FF75D5" w:rsidRDefault="007276FD">
      <w:pPr>
        <w:tabs>
          <w:tab w:val="left" w:pos="520"/>
        </w:tabs>
        <w:spacing w:after="0" w:line="240" w:lineRule="auto"/>
        <w:ind w:left="580" w:right="12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datali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 anthropo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etric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stored.</w:t>
      </w:r>
    </w:p>
    <w:p w14:paraId="7BB71ED0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D1" w14:textId="77777777" w:rsidR="00FF75D5" w:rsidRDefault="007276FD">
      <w:pPr>
        <w:tabs>
          <w:tab w:val="left" w:pos="5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datalab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ix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datalab</w:t>
      </w:r>
      <w:r>
        <w:rPr>
          <w:rFonts w:ascii="Times New Roman" w:eastAsia="Times New Roman" w:hAnsi="Times New Roman" w:cs="Times New Roman"/>
          <w:sz w:val="24"/>
          <w:szCs w:val="24"/>
        </w:rPr>
        <w:t>_z_rc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7BB71ED2" w14:textId="77777777" w:rsidR="00FF75D5" w:rsidRDefault="007276FD">
      <w:pPr>
        <w:spacing w:after="0" w:line="240" w:lineRule="auto"/>
        <w:ind w:left="5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datalab</w:t>
      </w:r>
      <w:r>
        <w:rPr>
          <w:rFonts w:ascii="Times New Roman" w:eastAsia="Times New Roman" w:hAnsi="Times New Roman" w:cs="Times New Roman"/>
          <w:sz w:val="24"/>
          <w:szCs w:val="24"/>
        </w:rPr>
        <w:t>_prev_rc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B71ED3" w14:textId="77777777" w:rsidR="00FF75D5" w:rsidRDefault="00FF75D5">
      <w:pPr>
        <w:spacing w:after="0"/>
        <w:sectPr w:rsidR="00FF75D5">
          <w:pgSz w:w="12240" w:h="15840"/>
          <w:pgMar w:top="1360" w:right="1700" w:bottom="920" w:left="1700" w:header="0" w:footer="727" w:gutter="0"/>
          <w:cols w:space="720"/>
        </w:sectPr>
      </w:pPr>
    </w:p>
    <w:p w14:paraId="7BB71ED4" w14:textId="77777777" w:rsidR="00FF75D5" w:rsidRDefault="007276FD">
      <w:pPr>
        <w:tabs>
          <w:tab w:val="left" w:pos="540"/>
        </w:tabs>
        <w:spacing w:before="77" w:after="0" w:line="239" w:lineRule="auto"/>
        <w:ind w:left="600" w:right="40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lastRenderedPageBreak/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sex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 variable,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for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 variable,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"m"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"f" or "F"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ales.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 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"." </w:t>
      </w:r>
      <w:r>
        <w:rPr>
          <w:rFonts w:ascii="Times New Roman" w:eastAsia="Times New Roman" w:hAnsi="Times New Roman" w:cs="Times New Roman"/>
          <w:sz w:val="24"/>
          <w:szCs w:val="24"/>
        </w:rPr>
        <w:t>(for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variable)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or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>(for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 varia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le),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z-sco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lated.</w:t>
      </w:r>
    </w:p>
    <w:p w14:paraId="7BB71ED5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D6" w14:textId="77777777" w:rsidR="00FF75D5" w:rsidRDefault="007276FD">
      <w:pPr>
        <w:tabs>
          <w:tab w:val="left" w:pos="540"/>
        </w:tabs>
        <w:spacing w:after="0" w:line="239" w:lineRule="auto"/>
        <w:ind w:left="600" w:right="314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 can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days 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exact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rounded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onths.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age-related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calculated.</w:t>
      </w:r>
    </w:p>
    <w:p w14:paraId="7BB71ED7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D8" w14:textId="77777777" w:rsidR="00FF75D5" w:rsidRDefault="007276FD">
      <w:pPr>
        <w:tabs>
          <w:tab w:val="left" w:pos="540"/>
        </w:tabs>
        <w:spacing w:after="0" w:line="239" w:lineRule="auto"/>
        <w:ind w:left="600" w:right="328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ageunit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 "days" or "months" (they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). 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days,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ultiplies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30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4375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use 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reference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tables.</w:t>
      </w:r>
    </w:p>
    <w:p w14:paraId="7BB71ED9" w14:textId="77777777" w:rsidR="00FF75D5" w:rsidRDefault="00FF75D5">
      <w:pPr>
        <w:spacing w:before="17" w:after="0" w:line="260" w:lineRule="exact"/>
        <w:rPr>
          <w:sz w:val="26"/>
          <w:szCs w:val="26"/>
        </w:rPr>
      </w:pPr>
    </w:p>
    <w:p w14:paraId="7BB71EDA" w14:textId="77777777" w:rsidR="00FF75D5" w:rsidRDefault="007276FD">
      <w:pPr>
        <w:tabs>
          <w:tab w:val="left" w:pos="600"/>
        </w:tabs>
        <w:spacing w:after="0" w:line="239" w:lineRule="auto"/>
        <w:ind w:left="600" w:right="59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weigh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weight infor</w:t>
      </w:r>
      <w:r>
        <w:rPr>
          <w:rFonts w:ascii="Times New Roman" w:eastAsia="Times New Roman" w:hAnsi="Times New Roman" w:cs="Times New Roman"/>
          <w:spacing w:val="-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kilogra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 must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weight-related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calculated.</w:t>
      </w:r>
    </w:p>
    <w:p w14:paraId="7BB71EDB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DC" w14:textId="77777777" w:rsidR="00FF75D5" w:rsidRDefault="007276FD">
      <w:pPr>
        <w:tabs>
          <w:tab w:val="left" w:pos="540"/>
        </w:tabs>
        <w:spacing w:after="0" w:line="239" w:lineRule="auto"/>
        <w:ind w:left="600" w:right="125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lenhei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(recumbent)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(standing)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length-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height-related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calculated.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children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(&lt;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731 days)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standing,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adding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0.7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14:paraId="7BB71EDD" w14:textId="77777777" w:rsidR="00FF75D5" w:rsidRDefault="007276FD">
      <w:pPr>
        <w:spacing w:after="0" w:line="239" w:lineRule="auto"/>
        <w:ind w:left="600" w:right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children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recumbent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subtracting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0.7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words, 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chil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ren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length-based,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height-based otherwise.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exported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clenhei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length/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age.</w:t>
      </w:r>
    </w:p>
    <w:p w14:paraId="7BB71EDE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DF" w14:textId="77777777" w:rsidR="00FF75D5" w:rsidRDefault="007276FD">
      <w:pPr>
        <w:tabs>
          <w:tab w:val="left" w:pos="540"/>
        </w:tabs>
        <w:spacing w:after="0" w:line="239" w:lineRule="auto"/>
        <w:ind w:left="600" w:right="283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indicating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 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easured.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"l" or "L" for recumbent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"h" or "H"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>
        <w:rPr>
          <w:rFonts w:ascii="Times New Roman" w:eastAsia="Times New Roman" w:hAnsi="Times New Roman" w:cs="Times New Roman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following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71EE0" w14:textId="77777777" w:rsidR="00FF75D5" w:rsidRDefault="00FF75D5">
      <w:pPr>
        <w:spacing w:before="17" w:after="0" w:line="260" w:lineRule="exact"/>
        <w:rPr>
          <w:sz w:val="26"/>
          <w:szCs w:val="26"/>
        </w:rPr>
      </w:pPr>
    </w:p>
    <w:p w14:paraId="7BB71EE1" w14:textId="77777777" w:rsidR="00FF75D5" w:rsidRDefault="007276FD">
      <w:pPr>
        <w:tabs>
          <w:tab w:val="left" w:pos="1800"/>
        </w:tabs>
        <w:spacing w:after="0" w:line="239" w:lineRule="auto"/>
        <w:ind w:left="1800" w:right="122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 months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(&lt;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731 days),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 or above.</w:t>
      </w:r>
    </w:p>
    <w:p w14:paraId="7BB71EE2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E3" w14:textId="77777777" w:rsidR="00FF75D5" w:rsidRDefault="007276FD">
      <w:pPr>
        <w:tabs>
          <w:tab w:val="left" w:pos="1800"/>
        </w:tabs>
        <w:spacing w:after="0" w:line="240" w:lineRule="auto"/>
        <w:ind w:left="1800" w:right="624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lenhei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87 cm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standing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lenhei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≥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87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1EE4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E5" w14:textId="77777777" w:rsidR="00FF75D5" w:rsidRDefault="007276FD">
      <w:pPr>
        <w:tabs>
          <w:tab w:val="left" w:pos="500"/>
        </w:tabs>
        <w:spacing w:after="0" w:line="240" w:lineRule="auto"/>
        <w:ind w:left="82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oedema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ation.</w:t>
      </w:r>
    </w:p>
    <w:p w14:paraId="7BB71EE6" w14:textId="77777777" w:rsidR="00FF75D5" w:rsidRDefault="007276FD">
      <w:pPr>
        <w:spacing w:after="0" w:line="240" w:lineRule="auto"/>
        <w:ind w:left="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" or "N" for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"y" or "Y" for</w:t>
      </w:r>
    </w:p>
    <w:p w14:paraId="7BB71EE7" w14:textId="77777777" w:rsidR="00FF75D5" w:rsidRDefault="00FF75D5">
      <w:pPr>
        <w:spacing w:after="0"/>
        <w:sectPr w:rsidR="00FF75D5">
          <w:pgSz w:w="12240" w:h="15840"/>
          <w:pgMar w:top="1360" w:right="1620" w:bottom="920" w:left="1680" w:header="0" w:footer="727" w:gutter="0"/>
          <w:cols w:space="720"/>
        </w:sectPr>
      </w:pPr>
    </w:p>
    <w:p w14:paraId="7BB71EE8" w14:textId="77777777" w:rsidR="00FF75D5" w:rsidRDefault="007276FD">
      <w:pPr>
        <w:spacing w:before="76" w:after="0" w:line="240" w:lineRule="auto"/>
        <w:ind w:left="600" w:right="24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 that 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weight-related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7BB71EE9" w14:textId="77777777" w:rsidR="00FF75D5" w:rsidRDefault="007276FD">
      <w:pPr>
        <w:spacing w:before="5" w:after="0" w:line="274" w:lineRule="exact"/>
        <w:ind w:left="600" w:right="2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being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-3 SD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prevalence 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ations.</w:t>
      </w:r>
    </w:p>
    <w:p w14:paraId="7BB71EEA" w14:textId="77777777" w:rsidR="00FF75D5" w:rsidRDefault="00FF75D5">
      <w:pPr>
        <w:spacing w:before="13" w:after="0" w:line="260" w:lineRule="exact"/>
        <w:rPr>
          <w:sz w:val="26"/>
          <w:szCs w:val="26"/>
        </w:rPr>
      </w:pPr>
    </w:p>
    <w:p w14:paraId="7BB71EEB" w14:textId="77777777" w:rsidR="00FF75D5" w:rsidRDefault="007276FD">
      <w:pPr>
        <w:tabs>
          <w:tab w:val="left" w:pos="540"/>
        </w:tabs>
        <w:spacing w:after="0" w:line="240" w:lineRule="auto"/>
        <w:ind w:left="600" w:right="59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ights.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=1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un-weig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otherwise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specified, negative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sampling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BB71EEC" w14:textId="77777777" w:rsidR="00FF75D5" w:rsidRDefault="007276FD">
      <w:pPr>
        <w:spacing w:after="0" w:line="275" w:lineRule="exact"/>
        <w:ind w:left="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prevalence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produced.</w:t>
      </w:r>
    </w:p>
    <w:p w14:paraId="7BB71EED" w14:textId="77777777" w:rsidR="00FF75D5" w:rsidRDefault="00FF75D5">
      <w:pPr>
        <w:spacing w:before="18" w:after="0" w:line="260" w:lineRule="exact"/>
        <w:rPr>
          <w:sz w:val="26"/>
          <w:szCs w:val="26"/>
        </w:rPr>
      </w:pPr>
    </w:p>
    <w:p w14:paraId="7BB71EEE" w14:textId="77777777" w:rsidR="00FF75D5" w:rsidRDefault="007276F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Exported files</w:t>
      </w:r>
    </w:p>
    <w:p w14:paraId="7BB71EEF" w14:textId="77777777" w:rsidR="00FF75D5" w:rsidRDefault="00FF75D5">
      <w:pPr>
        <w:spacing w:before="14" w:after="0" w:line="260" w:lineRule="exact"/>
        <w:rPr>
          <w:sz w:val="26"/>
          <w:szCs w:val="26"/>
        </w:rPr>
      </w:pPr>
    </w:p>
    <w:p w14:paraId="7BB71EF0" w14:textId="77777777" w:rsidR="00FF75D5" w:rsidRDefault="007276FD">
      <w:pPr>
        <w:spacing w:after="0" w:line="239" w:lineRule="auto"/>
        <w:ind w:left="840" w:right="20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atalab</w:t>
      </w:r>
      <w:r>
        <w:rPr>
          <w:rFonts w:ascii="Times New Roman" w:eastAsia="Times New Roman" w:hAnsi="Times New Roman" w:cs="Times New Roman"/>
          <w:sz w:val="24"/>
          <w:szCs w:val="24"/>
        </w:rPr>
        <w:t>_z_rc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dta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preceding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aramet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retains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adds 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 variables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acro:</w:t>
      </w:r>
    </w:p>
    <w:p w14:paraId="7BB71EF1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EF2" w14:textId="77777777" w:rsidR="00FF75D5" w:rsidRDefault="007276FD">
      <w:pPr>
        <w:tabs>
          <w:tab w:val="left" w:pos="3040"/>
        </w:tabs>
        <w:spacing w:after="0" w:line="240" w:lineRule="auto"/>
        <w:ind w:left="95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</w:p>
    <w:p w14:paraId="7BB71EF3" w14:textId="77777777" w:rsidR="00FF75D5" w:rsidRDefault="00FF75D5">
      <w:pPr>
        <w:spacing w:before="15" w:after="0" w:line="260" w:lineRule="exact"/>
        <w:rPr>
          <w:sz w:val="26"/>
          <w:szCs w:val="26"/>
        </w:rPr>
      </w:pPr>
    </w:p>
    <w:p w14:paraId="7BB71EF4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calculated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days for deriving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</w:p>
    <w:p w14:paraId="7BB71EF5" w14:textId="77777777" w:rsidR="00FF75D5" w:rsidRDefault="007276FD">
      <w:pPr>
        <w:tabs>
          <w:tab w:val="left" w:pos="304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clenhei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converted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deriving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</w:p>
    <w:p w14:paraId="7BB71EF6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calculated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=weight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squared(_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clenhei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B71EF7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Weight-for-age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F8" w14:textId="77777777" w:rsidR="00FF75D5" w:rsidRDefault="007276FD">
      <w:pPr>
        <w:tabs>
          <w:tab w:val="left" w:pos="3060"/>
        </w:tabs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Length/height-for-age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F9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Weight-for-length/height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FA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BMI-for-age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z-score</w:t>
      </w:r>
    </w:p>
    <w:p w14:paraId="7BB71EFB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-6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zwe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FC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-6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BB71EFD" w14:textId="77777777" w:rsidR="00FF75D5" w:rsidRDefault="007276FD">
      <w:pPr>
        <w:tabs>
          <w:tab w:val="left" w:pos="3060"/>
        </w:tabs>
        <w:spacing w:after="0" w:line="275" w:lineRule="exact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fwfl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zwfl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l&gt;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FE" w14:textId="77777777" w:rsidR="00FF75D5" w:rsidRDefault="007276FD">
      <w:pPr>
        <w:tabs>
          <w:tab w:val="left" w:pos="3060"/>
        </w:tabs>
        <w:spacing w:after="0" w:line="240" w:lineRule="auto"/>
        <w:ind w:left="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Flag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-5 or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BB71EFF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F00" w14:textId="77777777" w:rsidR="00FF75D5" w:rsidRDefault="007276FD">
      <w:pPr>
        <w:spacing w:after="0" w:line="239" w:lineRule="auto"/>
        <w:ind w:left="840" w:right="20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directory,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XLS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STATA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datalab</w:t>
      </w:r>
      <w:r>
        <w:rPr>
          <w:rFonts w:ascii="Times New Roman" w:eastAsia="Times New Roman" w:hAnsi="Times New Roman" w:cs="Times New Roman"/>
          <w:sz w:val="24"/>
          <w:szCs w:val="24"/>
        </w:rPr>
        <w:t>_z_rc.xls.</w:t>
      </w:r>
    </w:p>
    <w:p w14:paraId="7BB71F01" w14:textId="77777777" w:rsidR="00FF75D5" w:rsidRDefault="00FF75D5">
      <w:pPr>
        <w:spacing w:before="16" w:after="0" w:line="260" w:lineRule="exact"/>
        <w:rPr>
          <w:sz w:val="26"/>
          <w:szCs w:val="26"/>
        </w:rPr>
      </w:pPr>
    </w:p>
    <w:p w14:paraId="7BB71F02" w14:textId="77777777" w:rsidR="00FF75D5" w:rsidRDefault="007276FD">
      <w:pPr>
        <w:spacing w:after="0" w:line="239" w:lineRule="auto"/>
        <w:ind w:left="840" w:right="21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working directory,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tains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point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95% confidence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indicat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prevale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 scores 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statistics.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 children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61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groups are: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(0-60), 0-5, 6-11, 12-23, 24-35, 35-47 and</w:t>
      </w:r>
    </w:p>
    <w:p w14:paraId="7BB71F03" w14:textId="77777777" w:rsidR="00FF75D5" w:rsidRDefault="007276FD">
      <w:pPr>
        <w:spacing w:after="0" w:line="240" w:lineRule="auto"/>
        <w:ind w:left="840"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48-60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issing,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weight-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or-length/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z- scores 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(0-60) 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group.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datalab_prev_rc.xls.</w:t>
      </w:r>
    </w:p>
    <w:p w14:paraId="7BB71F04" w14:textId="77777777" w:rsidR="00FF75D5" w:rsidRDefault="00FF75D5">
      <w:pPr>
        <w:spacing w:after="0"/>
        <w:sectPr w:rsidR="00FF75D5">
          <w:pgSz w:w="12240" w:h="15840"/>
          <w:pgMar w:top="1360" w:right="1620" w:bottom="920" w:left="1680" w:header="0" w:footer="727" w:gutter="0"/>
          <w:cols w:space="720"/>
        </w:sectPr>
      </w:pPr>
    </w:p>
    <w:p w14:paraId="7BB71F05" w14:textId="77777777" w:rsidR="00FF75D5" w:rsidRDefault="007276FD">
      <w:pPr>
        <w:tabs>
          <w:tab w:val="left" w:pos="900"/>
        </w:tabs>
        <w:spacing w:before="79" w:after="0" w:line="240" w:lineRule="auto"/>
        <w:ind w:left="425" w:right="196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lastRenderedPageBreak/>
        <w:t>/*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ab/>
        <w:t xml:space="preserve">Example: </w:t>
      </w:r>
      <w:r>
        <w:rPr>
          <w:rFonts w:ascii="Courier New" w:eastAsia="Courier New" w:hAnsi="Courier New" w:cs="Courier New"/>
          <w:b/>
          <w:bCs/>
          <w:i/>
          <w:color w:val="0000FF"/>
          <w:sz w:val="20"/>
          <w:szCs w:val="20"/>
        </w:rPr>
        <w:t xml:space="preserve">survey_restricted.do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using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survey.dta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 xml:space="preserve"> */</w:t>
      </w:r>
    </w:p>
    <w:p w14:paraId="7BB71F06" w14:textId="77777777" w:rsidR="00FF75D5" w:rsidRDefault="00FF75D5">
      <w:pPr>
        <w:spacing w:before="12" w:after="0" w:line="220" w:lineRule="exact"/>
      </w:pPr>
    </w:p>
    <w:p w14:paraId="7BB71F07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clear</w:t>
      </w:r>
    </w:p>
    <w:p w14:paraId="7BB71F08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 more 1</w:t>
      </w:r>
    </w:p>
    <w:p w14:paraId="7BB71F09" w14:textId="77777777" w:rsidR="00FF75D5" w:rsidRDefault="00FF75D5">
      <w:pPr>
        <w:spacing w:before="6" w:after="0" w:line="220" w:lineRule="exact"/>
      </w:pPr>
    </w:p>
    <w:p w14:paraId="7BB71F0A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Higher memory might be necessary for larger datasets */</w:t>
      </w:r>
    </w:p>
    <w:p w14:paraId="7BB71F0B" w14:textId="77777777" w:rsidR="00FF75D5" w:rsidRDefault="007276FD">
      <w:pPr>
        <w:spacing w:after="0" w:line="240" w:lineRule="auto"/>
        <w:ind w:left="100" w:right="67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memory 20m 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10000</w:t>
      </w:r>
    </w:p>
    <w:p w14:paraId="7BB71F0C" w14:textId="77777777" w:rsidR="00FF75D5" w:rsidRDefault="00FF75D5">
      <w:pPr>
        <w:spacing w:before="13" w:after="0" w:line="200" w:lineRule="exact"/>
        <w:rPr>
          <w:sz w:val="20"/>
          <w:szCs w:val="20"/>
        </w:rPr>
      </w:pPr>
    </w:p>
    <w:p w14:paraId="7BB71F0D" w14:textId="77777777" w:rsidR="00FF75D5" w:rsidRDefault="007276FD">
      <w:pPr>
        <w:spacing w:after="0" w:line="226" w:lineRule="exact"/>
        <w:ind w:left="100" w:right="1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/* Indicate to the Stata compiler where the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igrowup_restricted.ado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file is stored*/</w:t>
      </w:r>
    </w:p>
    <w:p w14:paraId="7BB71F0E" w14:textId="77777777" w:rsidR="00FF75D5" w:rsidRDefault="007276FD">
      <w:pPr>
        <w:spacing w:before="15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adopath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"D:\WHO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STATA/"</w:t>
      </w:r>
    </w:p>
    <w:p w14:paraId="7BB71F0F" w14:textId="77777777" w:rsidR="00FF75D5" w:rsidRDefault="00FF75D5">
      <w:pPr>
        <w:spacing w:before="7" w:after="0" w:line="220" w:lineRule="exact"/>
      </w:pPr>
    </w:p>
    <w:p w14:paraId="7BB71F10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 Load the data file */</w:t>
      </w:r>
    </w:p>
    <w:p w14:paraId="7BB71F11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use "D:\WHO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survey.dta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clear</w:t>
      </w:r>
    </w:p>
    <w:p w14:paraId="7BB71F12" w14:textId="77777777" w:rsidR="00FF75D5" w:rsidRDefault="00FF75D5">
      <w:pPr>
        <w:spacing w:before="6" w:after="0" w:line="220" w:lineRule="exact"/>
      </w:pPr>
    </w:p>
    <w:p w14:paraId="7BB71F13" w14:textId="77777777" w:rsidR="00FF75D5" w:rsidRDefault="007276FD">
      <w:pPr>
        <w:tabs>
          <w:tab w:val="left" w:pos="806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/* generate the first three parameters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&amp;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F14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 str60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="D:\WHO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STATA"</w:t>
      </w:r>
    </w:p>
    <w:p w14:paraId="7BB71F15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"Directory of reference tables"</w:t>
      </w:r>
    </w:p>
    <w:p w14:paraId="7BB71F16" w14:textId="77777777" w:rsidR="00FF75D5" w:rsidRDefault="00FF75D5">
      <w:pPr>
        <w:spacing w:before="7" w:after="0" w:line="220" w:lineRule="exact"/>
      </w:pPr>
    </w:p>
    <w:p w14:paraId="7BB71F17" w14:textId="77777777" w:rsidR="00FF75D5" w:rsidRDefault="007276FD">
      <w:pPr>
        <w:spacing w:after="0" w:line="240" w:lineRule="auto"/>
        <w:ind w:left="100" w:right="352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 str60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="D:\WHO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igrowup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 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"Directory for datafiles"</w:t>
      </w:r>
    </w:p>
    <w:p w14:paraId="7BB71F18" w14:textId="77777777" w:rsidR="00FF75D5" w:rsidRDefault="00FF75D5">
      <w:pPr>
        <w:spacing w:before="6" w:after="0" w:line="220" w:lineRule="exact"/>
      </w:pPr>
    </w:p>
    <w:p w14:paraId="7BB71F19" w14:textId="77777777" w:rsidR="00FF75D5" w:rsidRDefault="007276FD">
      <w:pPr>
        <w:spacing w:after="0" w:line="240" w:lineRule="auto"/>
        <w:ind w:left="100" w:right="508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 str30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mysurvey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 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"Working file"</w:t>
      </w:r>
    </w:p>
    <w:p w14:paraId="7BB71F1A" w14:textId="77777777" w:rsidR="00FF75D5" w:rsidRDefault="00FF75D5">
      <w:pPr>
        <w:spacing w:before="7" w:after="0" w:line="220" w:lineRule="exact"/>
      </w:pPr>
    </w:p>
    <w:p w14:paraId="7BB71F1B" w14:textId="77777777" w:rsidR="00FF75D5" w:rsidRDefault="007276FD">
      <w:pPr>
        <w:tabs>
          <w:tab w:val="left" w:pos="428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"sex"</w:t>
      </w:r>
      <w:r>
        <w:rPr>
          <w:rFonts w:ascii="Courier New" w:eastAsia="Courier New" w:hAnsi="Courier New" w:cs="Courier New"/>
          <w:i/>
          <w:sz w:val="20"/>
          <w:szCs w:val="20"/>
        </w:rPr>
        <w:tab/>
        <w:t>1 = male, 2=female */</w:t>
      </w:r>
    </w:p>
    <w:p w14:paraId="7BB71F1C" w14:textId="77777777" w:rsidR="00FF75D5" w:rsidRDefault="007276FD">
      <w:pPr>
        <w:spacing w:before="1" w:after="0" w:line="239" w:lineRule="auto"/>
        <w:ind w:left="10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desc gender tab gender</w:t>
      </w:r>
    </w:p>
    <w:p w14:paraId="7BB71F1D" w14:textId="77777777" w:rsidR="00FF75D5" w:rsidRDefault="00FF75D5">
      <w:pPr>
        <w:spacing w:before="7" w:after="0" w:line="220" w:lineRule="exact"/>
      </w:pPr>
    </w:p>
    <w:p w14:paraId="7BB71F1E" w14:textId="77777777" w:rsidR="00FF75D5" w:rsidRDefault="007276FD">
      <w:pPr>
        <w:tabs>
          <w:tab w:val="left" w:pos="428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"age"</w:t>
      </w:r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F1F" w14:textId="77777777" w:rsidR="00FF75D5" w:rsidRDefault="007276FD">
      <w:pPr>
        <w:spacing w:after="0" w:line="240" w:lineRule="auto"/>
        <w:ind w:left="100" w:right="7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agemons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agemons</w:t>
      </w:r>
      <w:proofErr w:type="spellEnd"/>
    </w:p>
    <w:p w14:paraId="7BB71F20" w14:textId="77777777" w:rsidR="00FF75D5" w:rsidRDefault="00FF75D5">
      <w:pPr>
        <w:spacing w:before="6" w:after="0" w:line="220" w:lineRule="exact"/>
      </w:pPr>
    </w:p>
    <w:p w14:paraId="7BB71F21" w14:textId="77777777" w:rsidR="00FF75D5" w:rsidRDefault="007276FD">
      <w:pPr>
        <w:tabs>
          <w:tab w:val="left" w:pos="302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define your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F22" w14:textId="77777777" w:rsidR="00FF75D5" w:rsidRDefault="007276FD">
      <w:pPr>
        <w:tabs>
          <w:tab w:val="left" w:pos="472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gen str6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="months"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/* or 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="days" */</w:t>
      </w:r>
    </w:p>
    <w:p w14:paraId="7BB71F23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lab var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"=days or =months"</w:t>
      </w:r>
    </w:p>
    <w:p w14:paraId="7BB71F24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F25" w14:textId="77777777" w:rsidR="00FF75D5" w:rsidRDefault="00FF75D5">
      <w:pPr>
        <w:spacing w:before="14" w:after="0" w:line="240" w:lineRule="exact"/>
        <w:rPr>
          <w:sz w:val="24"/>
          <w:szCs w:val="24"/>
        </w:rPr>
      </w:pPr>
    </w:p>
    <w:p w14:paraId="7BB71F26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body "weight" which must be in kilograms*/</w:t>
      </w:r>
    </w:p>
    <w:p w14:paraId="7BB71F27" w14:textId="77777777" w:rsidR="00FF75D5" w:rsidRDefault="007276FD">
      <w:pPr>
        <w:spacing w:after="0" w:line="226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NOTE: if not available, please create as [gen weight=</w:t>
      </w:r>
      <w:proofErr w:type="gramStart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/</w:t>
      </w:r>
    </w:p>
    <w:p w14:paraId="7BB71F28" w14:textId="77777777" w:rsidR="00FF75D5" w:rsidRDefault="007276FD">
      <w:pPr>
        <w:spacing w:after="0" w:line="240" w:lineRule="auto"/>
        <w:ind w:left="10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weight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weight</w:t>
      </w:r>
    </w:p>
    <w:p w14:paraId="7BB71F29" w14:textId="77777777" w:rsidR="00FF75D5" w:rsidRDefault="00FF75D5">
      <w:pPr>
        <w:spacing w:before="7" w:after="0" w:line="220" w:lineRule="exact"/>
      </w:pPr>
    </w:p>
    <w:p w14:paraId="7BB71F2A" w14:textId="77777777" w:rsidR="00FF75D5" w:rsidRDefault="007276FD">
      <w:pPr>
        <w:tabs>
          <w:tab w:val="left" w:pos="806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"height" which must be in centimeters</w:t>
      </w:r>
      <w:r>
        <w:rPr>
          <w:rFonts w:ascii="Courier New" w:eastAsia="Courier New" w:hAnsi="Courier New" w:cs="Courier New"/>
          <w:i/>
          <w:sz w:val="20"/>
          <w:szCs w:val="20"/>
        </w:rPr>
        <w:tab/>
        <w:t>*/</w:t>
      </w:r>
    </w:p>
    <w:p w14:paraId="7BB71F2B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NOTE: if not available, please create as [gen height=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.]*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F2C" w14:textId="77777777" w:rsidR="00FF75D5" w:rsidRDefault="00FF75D5">
      <w:pPr>
        <w:spacing w:before="6" w:after="0" w:line="220" w:lineRule="exact"/>
      </w:pPr>
    </w:p>
    <w:p w14:paraId="7BB71F2D" w14:textId="77777777" w:rsidR="00FF75D5" w:rsidRDefault="007276FD">
      <w:pPr>
        <w:spacing w:after="0" w:line="240" w:lineRule="auto"/>
        <w:ind w:left="10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height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height</w:t>
      </w:r>
    </w:p>
    <w:p w14:paraId="7BB71F2E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F2F" w14:textId="77777777" w:rsidR="00FF75D5" w:rsidRDefault="00FF75D5">
      <w:pPr>
        <w:spacing w:before="14" w:after="0" w:line="240" w:lineRule="exact"/>
        <w:rPr>
          <w:sz w:val="24"/>
          <w:szCs w:val="24"/>
        </w:rPr>
      </w:pPr>
    </w:p>
    <w:p w14:paraId="7BB71F30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"measure"*/</w:t>
      </w:r>
    </w:p>
    <w:p w14:paraId="7BB71F31" w14:textId="77777777" w:rsidR="00FF75D5" w:rsidRDefault="007276FD">
      <w:pPr>
        <w:spacing w:after="0" w:line="226" w:lineRule="exact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 xml:space="preserve">NOTE: if not available, please create as [gen str1 measure=" </w:t>
      </w:r>
      <w:proofErr w:type="gramStart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"]*</w:t>
      </w:r>
      <w:proofErr w:type="gramEnd"/>
      <w:r>
        <w:rPr>
          <w:rFonts w:ascii="Courier New" w:eastAsia="Courier New" w:hAnsi="Courier New" w:cs="Courier New"/>
          <w:i/>
          <w:color w:val="0000FF"/>
          <w:position w:val="1"/>
          <w:sz w:val="20"/>
          <w:szCs w:val="20"/>
        </w:rPr>
        <w:t>/</w:t>
      </w:r>
    </w:p>
    <w:p w14:paraId="7BB71F32" w14:textId="77777777" w:rsidR="00FF75D5" w:rsidRDefault="007276FD">
      <w:pPr>
        <w:spacing w:after="0" w:line="240" w:lineRule="auto"/>
        <w:ind w:left="100" w:right="7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desc measure tab measure</w:t>
      </w:r>
    </w:p>
    <w:p w14:paraId="7BB71F33" w14:textId="77777777" w:rsidR="00FF75D5" w:rsidRDefault="00FF75D5">
      <w:pPr>
        <w:spacing w:after="0"/>
        <w:sectPr w:rsidR="00FF75D5">
          <w:pgSz w:w="12240" w:h="15840"/>
          <w:pgMar w:top="1360" w:right="1700" w:bottom="920" w:left="1700" w:header="0" w:footer="727" w:gutter="0"/>
          <w:cols w:space="720"/>
        </w:sectPr>
      </w:pPr>
    </w:p>
    <w:p w14:paraId="7BB71F34" w14:textId="77777777" w:rsidR="00FF75D5" w:rsidRDefault="007276FD">
      <w:pPr>
        <w:spacing w:before="84"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lastRenderedPageBreak/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"*/</w:t>
      </w:r>
    </w:p>
    <w:p w14:paraId="7BB71F35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str1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="n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"]*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F36" w14:textId="77777777" w:rsidR="00FF75D5" w:rsidRDefault="007276FD">
      <w:pPr>
        <w:spacing w:after="0" w:line="240" w:lineRule="auto"/>
        <w:ind w:left="100" w:right="736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oedema</w:t>
      </w:r>
      <w:proofErr w:type="spellEnd"/>
    </w:p>
    <w:p w14:paraId="7BB71F37" w14:textId="77777777" w:rsidR="00FF75D5" w:rsidRDefault="00FF75D5">
      <w:pPr>
        <w:spacing w:before="6" w:after="0" w:line="220" w:lineRule="exact"/>
      </w:pPr>
    </w:p>
    <w:p w14:paraId="7BB71F38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>check the variable for "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" for the sampling weight*/</w:t>
      </w:r>
    </w:p>
    <w:p w14:paraId="7BB71F39" w14:textId="77777777" w:rsidR="00FF75D5" w:rsidRDefault="007276FD">
      <w:pPr>
        <w:spacing w:after="0" w:line="240" w:lineRule="auto"/>
        <w:ind w:left="1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color w:val="0000FF"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 xml:space="preserve">NOTE: if not available, please create as [gen </w:t>
      </w:r>
      <w:proofErr w:type="spell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1]*</w:t>
      </w:r>
      <w:proofErr w:type="gramEnd"/>
      <w:r>
        <w:rPr>
          <w:rFonts w:ascii="Courier New" w:eastAsia="Courier New" w:hAnsi="Courier New" w:cs="Courier New"/>
          <w:i/>
          <w:color w:val="0000FF"/>
          <w:sz w:val="20"/>
          <w:szCs w:val="20"/>
        </w:rPr>
        <w:t>/</w:t>
      </w:r>
    </w:p>
    <w:p w14:paraId="7BB71F3A" w14:textId="77777777" w:rsidR="00FF75D5" w:rsidRDefault="007276FD">
      <w:pPr>
        <w:spacing w:after="0" w:line="240" w:lineRule="auto"/>
        <w:ind w:left="100" w:right="78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desc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</w:p>
    <w:p w14:paraId="7BB71F3B" w14:textId="77777777" w:rsidR="00FF75D5" w:rsidRDefault="00FF75D5">
      <w:pPr>
        <w:spacing w:after="0" w:line="200" w:lineRule="exact"/>
        <w:rPr>
          <w:sz w:val="20"/>
          <w:szCs w:val="20"/>
        </w:rPr>
      </w:pPr>
    </w:p>
    <w:p w14:paraId="7BB71F3C" w14:textId="77777777" w:rsidR="00FF75D5" w:rsidRDefault="00FF75D5">
      <w:pPr>
        <w:spacing w:before="12" w:after="0" w:line="240" w:lineRule="exact"/>
        <w:rPr>
          <w:sz w:val="24"/>
          <w:szCs w:val="24"/>
        </w:rPr>
      </w:pPr>
    </w:p>
    <w:p w14:paraId="7BB71F3D" w14:textId="77777777" w:rsidR="00FF75D5" w:rsidRDefault="007276FD">
      <w:pPr>
        <w:spacing w:after="0" w:line="240" w:lineRule="auto"/>
        <w:ind w:left="100" w:right="1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/*</w:t>
      </w:r>
      <w:r>
        <w:rPr>
          <w:rFonts w:ascii="Courier New" w:eastAsia="Courier New" w:hAnsi="Courier New" w:cs="Courier New"/>
          <w:i/>
          <w:spacing w:val="6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Fill in the macro parameters to run the command */ </w:t>
      </w:r>
      <w:proofErr w:type="spellStart"/>
      <w:r>
        <w:rPr>
          <w:rFonts w:ascii="Courier New" w:eastAsia="Courier New" w:hAnsi="Courier New" w:cs="Courier New"/>
          <w:b/>
          <w:bCs/>
          <w:sz w:val="20"/>
          <w:szCs w:val="20"/>
        </w:rPr>
        <w:t>igrowup_restricted</w:t>
      </w:r>
      <w:proofErr w:type="spellEnd"/>
      <w:r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datalib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datalab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gender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agemons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ageunit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weight height measure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oedema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</w:p>
    <w:sectPr w:rsidR="00FF75D5">
      <w:pgSz w:w="12240" w:h="15840"/>
      <w:pgMar w:top="1360" w:right="1700" w:bottom="920" w:left="1700" w:header="0" w:footer="72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ichard Kumapley" w:date="2018-12-18T09:19:00Z" w:initials="SK">
    <w:p w14:paraId="435E7C01" w14:textId="4EB57655" w:rsidR="00012EB6" w:rsidRDefault="00012EB6">
      <w:pPr>
        <w:pStyle w:val="CommentText"/>
      </w:pPr>
      <w:r>
        <w:rPr>
          <w:rStyle w:val="CommentReference"/>
        </w:rPr>
        <w:annotationRef/>
      </w:r>
      <w:r w:rsidR="005E41D6">
        <w:t xml:space="preserve">For WHO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E7C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E7C01" w16cid:durableId="1FC33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51E2A" w14:textId="77777777" w:rsidR="000D465D" w:rsidRDefault="000D465D">
      <w:pPr>
        <w:spacing w:after="0" w:line="240" w:lineRule="auto"/>
      </w:pPr>
      <w:r>
        <w:separator/>
      </w:r>
    </w:p>
  </w:endnote>
  <w:endnote w:type="continuationSeparator" w:id="0">
    <w:p w14:paraId="1FDB622D" w14:textId="77777777" w:rsidR="000D465D" w:rsidRDefault="000D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71F3F" w14:textId="77777777" w:rsidR="00FF75D5" w:rsidRDefault="000D465D">
    <w:pPr>
      <w:spacing w:after="0" w:line="200" w:lineRule="exact"/>
      <w:rPr>
        <w:sz w:val="20"/>
        <w:szCs w:val="20"/>
      </w:rPr>
    </w:pPr>
    <w:r>
      <w:pict w14:anchorId="7BB71F4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4.65pt;width:51.75pt;height:12pt;z-index:-251659264;mso-position-horizontal-relative:page;mso-position-vertical-relative:page" filled="f" stroked="f">
          <v:textbox inset="0,0,0,0">
            <w:txbxContent>
              <w:p w14:paraId="7BB71F42" w14:textId="77777777" w:rsidR="00FF75D5" w:rsidRDefault="007276FD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Read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e.doc</w:t>
                </w:r>
              </w:p>
            </w:txbxContent>
          </v:textbox>
          <w10:wrap anchorx="page" anchory="page"/>
        </v:shape>
      </w:pict>
    </w:r>
    <w:r>
      <w:pict w14:anchorId="7BB71F41">
        <v:shape id="_x0000_s2049" type="#_x0000_t202" style="position:absolute;margin-left:508pt;margin-top:744.9pt;width:16pt;height:14pt;z-index:-251658240;mso-position-horizontal-relative:page;mso-position-vertical-relative:page" filled="f" stroked="f">
          <v:textbox inset="0,0,0,0">
            <w:txbxContent>
              <w:p w14:paraId="7BB71F43" w14:textId="77777777" w:rsidR="00FF75D5" w:rsidRDefault="007276FD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61CE2" w14:textId="77777777" w:rsidR="000D465D" w:rsidRDefault="000D465D">
      <w:pPr>
        <w:spacing w:after="0" w:line="240" w:lineRule="auto"/>
      </w:pPr>
      <w:r>
        <w:separator/>
      </w:r>
    </w:p>
  </w:footnote>
  <w:footnote w:type="continuationSeparator" w:id="0">
    <w:p w14:paraId="795A9F1F" w14:textId="77777777" w:rsidR="000D465D" w:rsidRDefault="000D465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hard Kumapley">
    <w15:presenceInfo w15:providerId="None" w15:userId="Richard Kumapley"/>
  </w15:person>
  <w15:person w15:author="Richard Kumapley [2]">
    <w15:presenceInfo w15:providerId="AD" w15:userId="S::rkumapley@unicef.org::240b77e9-026d-4832-94c8-b50af8bf1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5D5"/>
    <w:rsid w:val="00012EB6"/>
    <w:rsid w:val="000D465D"/>
    <w:rsid w:val="001D7881"/>
    <w:rsid w:val="005E41D6"/>
    <w:rsid w:val="007276FD"/>
    <w:rsid w:val="008D2126"/>
    <w:rsid w:val="00A53337"/>
    <w:rsid w:val="00F564A2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B71DCF"/>
  <w15:docId w15:val="{A1D25FA7-F174-4E75-AA51-68A95852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3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childgrowth/publications/en/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3436</Words>
  <Characters>19590</Characters>
  <Application>Microsoft Office Word</Application>
  <DocSecurity>0</DocSecurity>
  <Lines>163</Lines>
  <Paragraphs>45</Paragraphs>
  <ScaleCrop>false</ScaleCrop>
  <Company/>
  <LinksUpToDate>false</LinksUpToDate>
  <CharactersWithSpaces>22981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/*************************macro instructions*************************************</dc:title>
  <dc:creator>Hong Yang</dc:creator>
  <cp:lastModifiedBy>Richard Kumapley</cp:lastModifiedBy>
  <cp:revision>7</cp:revision>
  <dcterms:created xsi:type="dcterms:W3CDTF">2018-12-18T09:17:00Z</dcterms:created>
  <dcterms:modified xsi:type="dcterms:W3CDTF">2019-02-12T13:13:00Z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2007-05-24T00:00:00Z</vt:filetime>
  </property>
  <property fmtid="{D5CDD505-2E9C-101B-9397-08002B2CF9AE}" pid="3" name="LastSaved">
    <vt:filetime>2018-12-18T00:00:00Z</vt:filetime>
  </property>
</Properties>
</file>